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C3A" w:rsidRPr="00394C3A" w:rsidRDefault="00394C3A" w:rsidP="00394C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94C3A">
        <w:rPr>
          <w:rFonts w:ascii="Times New Roman" w:eastAsia="Times New Roman" w:hAnsi="Times New Roman" w:cs="Times New Roman"/>
          <w:b/>
          <w:bCs/>
          <w:color w:val="0000FF"/>
          <w:sz w:val="36"/>
          <w:szCs w:val="36"/>
          <w:u w:val="single"/>
          <w:lang w:eastAsia="en-GB"/>
        </w:rPr>
        <w:t>Cisco IOS Mode Explained with Examples</w:t>
      </w:r>
    </w:p>
    <w:p w:rsidR="00394C3A" w:rsidRPr="00784386" w:rsidRDefault="00394C3A" w:rsidP="00784386">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784386">
        <w:rPr>
          <w:rFonts w:ascii="Times New Roman" w:eastAsia="Times New Roman" w:hAnsi="Times New Roman" w:cs="Times New Roman"/>
          <w:sz w:val="24"/>
          <w:szCs w:val="24"/>
          <w:lang w:eastAsia="en-GB"/>
        </w:rPr>
        <w:t>Cisco IOS is the proprietary operating system for Cisco devices. IOS provides group of commands used for monitoring, configuring, maintaining cisco devices. For security and easy administration, IOS commands are divided in the set of different command modes. Each command mode has its own set of commands. Which commands are available to use, depend upon the mode you are in.</w:t>
      </w:r>
    </w:p>
    <w:p w:rsidR="00394C3A" w:rsidRPr="00784386" w:rsidRDefault="00784386" w:rsidP="00784386">
      <w:pPr>
        <w:spacing w:before="100" w:beforeAutospacing="1" w:after="100" w:afterAutospacing="1" w:line="240" w:lineRule="auto"/>
        <w:ind w:left="14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CLI (</w:t>
      </w:r>
      <w:r w:rsidR="00394C3A" w:rsidRPr="00784386">
        <w:rPr>
          <w:rFonts w:ascii="Times New Roman" w:eastAsia="Times New Roman" w:hAnsi="Times New Roman" w:cs="Times New Roman"/>
          <w:sz w:val="24"/>
          <w:szCs w:val="24"/>
          <w:lang w:eastAsia="en-GB"/>
        </w:rPr>
        <w:t xml:space="preserve">command-line interface) is the primary user interface used for connecting Cisco devices. Although new devices support web interface for management, still you need to be fluent at command prompt. CLI allows you to directly execute IOS commands, whether using a router console or </w:t>
      </w:r>
      <w:proofErr w:type="gramStart"/>
      <w:r w:rsidR="00394C3A" w:rsidRPr="00784386">
        <w:rPr>
          <w:rFonts w:ascii="Times New Roman" w:eastAsia="Times New Roman" w:hAnsi="Times New Roman" w:cs="Times New Roman"/>
          <w:sz w:val="24"/>
          <w:szCs w:val="24"/>
          <w:lang w:eastAsia="en-GB"/>
        </w:rPr>
        <w:t>terminal,</w:t>
      </w:r>
      <w:proofErr w:type="gramEnd"/>
      <w:r w:rsidR="00394C3A" w:rsidRPr="00784386">
        <w:rPr>
          <w:rFonts w:ascii="Times New Roman" w:eastAsia="Times New Roman" w:hAnsi="Times New Roman" w:cs="Times New Roman"/>
          <w:sz w:val="24"/>
          <w:szCs w:val="24"/>
          <w:lang w:eastAsia="en-GB"/>
        </w:rPr>
        <w:t xml:space="preserve"> or using remote access methods.</w:t>
      </w:r>
    </w:p>
    <w:p w:rsidR="00394C3A" w:rsidRPr="00FF5A56" w:rsidRDefault="00394C3A" w:rsidP="00FF5A56">
      <w:pPr>
        <w:shd w:val="clear" w:color="auto" w:fill="00B0F0"/>
        <w:spacing w:before="100" w:beforeAutospacing="1" w:after="100" w:afterAutospacing="1" w:line="240" w:lineRule="auto"/>
        <w:outlineLvl w:val="1"/>
        <w:rPr>
          <w:rFonts w:ascii="Times New Roman" w:eastAsia="Times New Roman" w:hAnsi="Times New Roman" w:cs="Times New Roman"/>
          <w:b/>
          <w:bCs/>
          <w:color w:val="0000FF"/>
          <w:sz w:val="36"/>
          <w:szCs w:val="36"/>
          <w:lang w:eastAsia="en-GB"/>
        </w:rPr>
      </w:pPr>
      <w:r w:rsidRPr="00FF5A56">
        <w:rPr>
          <w:rFonts w:ascii="Times New Roman" w:eastAsia="Times New Roman" w:hAnsi="Times New Roman" w:cs="Times New Roman"/>
          <w:b/>
          <w:bCs/>
          <w:color w:val="0000FF"/>
          <w:sz w:val="36"/>
          <w:szCs w:val="36"/>
          <w:lang w:eastAsia="en-GB"/>
        </w:rPr>
        <w:t>Cisco IOS Mode</w:t>
      </w:r>
    </w:p>
    <w:p w:rsidR="00394C3A" w:rsidRPr="00394C3A" w:rsidRDefault="00394C3A" w:rsidP="00784386">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 xml:space="preserve">Cisco IOS supports various command modes, among those following </w:t>
      </w:r>
      <w:proofErr w:type="gramStart"/>
      <w:r w:rsidRPr="00394C3A">
        <w:rPr>
          <w:rFonts w:ascii="Times New Roman" w:eastAsia="Times New Roman" w:hAnsi="Times New Roman" w:cs="Times New Roman"/>
          <w:sz w:val="24"/>
          <w:szCs w:val="24"/>
          <w:lang w:eastAsia="en-GB"/>
        </w:rPr>
        <w:t>are</w:t>
      </w:r>
      <w:proofErr w:type="gramEnd"/>
      <w:r w:rsidRPr="00394C3A">
        <w:rPr>
          <w:rFonts w:ascii="Times New Roman" w:eastAsia="Times New Roman" w:hAnsi="Times New Roman" w:cs="Times New Roman"/>
          <w:sz w:val="24"/>
          <w:szCs w:val="24"/>
          <w:lang w:eastAsia="en-GB"/>
        </w:rPr>
        <w:t xml:space="preserve"> the main command modes.</w:t>
      </w:r>
    </w:p>
    <w:p w:rsidR="00394C3A" w:rsidRPr="00394C3A" w:rsidRDefault="00394C3A" w:rsidP="00784386">
      <w:pPr>
        <w:numPr>
          <w:ilvl w:val="0"/>
          <w:numId w:val="2"/>
        </w:numPr>
        <w:tabs>
          <w:tab w:val="clear" w:pos="720"/>
          <w:tab w:val="num" w:pos="10800"/>
        </w:tabs>
        <w:spacing w:before="100" w:beforeAutospacing="1" w:after="100" w:afterAutospacing="1" w:line="240" w:lineRule="auto"/>
        <w:ind w:left="2160"/>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User EXEC Mode</w:t>
      </w:r>
    </w:p>
    <w:p w:rsidR="00394C3A" w:rsidRPr="00394C3A" w:rsidRDefault="00394C3A" w:rsidP="00784386">
      <w:pPr>
        <w:numPr>
          <w:ilvl w:val="0"/>
          <w:numId w:val="2"/>
        </w:numPr>
        <w:tabs>
          <w:tab w:val="clear" w:pos="720"/>
          <w:tab w:val="num" w:pos="9360"/>
        </w:tabs>
        <w:spacing w:before="100" w:beforeAutospacing="1" w:after="100" w:afterAutospacing="1" w:line="240" w:lineRule="auto"/>
        <w:ind w:left="2160"/>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Privileged EXEC Mode</w:t>
      </w:r>
    </w:p>
    <w:p w:rsidR="00394C3A" w:rsidRPr="00394C3A" w:rsidRDefault="00394C3A" w:rsidP="00784386">
      <w:pPr>
        <w:numPr>
          <w:ilvl w:val="0"/>
          <w:numId w:val="2"/>
        </w:numPr>
        <w:tabs>
          <w:tab w:val="clear" w:pos="720"/>
          <w:tab w:val="num" w:pos="7920"/>
        </w:tabs>
        <w:spacing w:before="100" w:beforeAutospacing="1" w:after="100" w:afterAutospacing="1" w:line="240" w:lineRule="auto"/>
        <w:ind w:left="2160"/>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Global Configuration Mode</w:t>
      </w:r>
    </w:p>
    <w:p w:rsidR="00394C3A" w:rsidRPr="00394C3A" w:rsidRDefault="00394C3A" w:rsidP="00784386">
      <w:pPr>
        <w:numPr>
          <w:ilvl w:val="0"/>
          <w:numId w:val="2"/>
        </w:numPr>
        <w:tabs>
          <w:tab w:val="clear" w:pos="720"/>
          <w:tab w:val="num" w:pos="6480"/>
        </w:tabs>
        <w:spacing w:before="100" w:beforeAutospacing="1" w:after="100" w:afterAutospacing="1" w:line="240" w:lineRule="auto"/>
        <w:ind w:left="2160"/>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Interface Configuration Mode</w:t>
      </w:r>
    </w:p>
    <w:p w:rsidR="00394C3A" w:rsidRPr="00394C3A" w:rsidRDefault="00394C3A" w:rsidP="00784386">
      <w:pPr>
        <w:numPr>
          <w:ilvl w:val="0"/>
          <w:numId w:val="2"/>
        </w:numPr>
        <w:tabs>
          <w:tab w:val="clear" w:pos="720"/>
          <w:tab w:val="num" w:pos="5040"/>
        </w:tabs>
        <w:spacing w:before="100" w:beforeAutospacing="1" w:after="100" w:afterAutospacing="1" w:line="240" w:lineRule="auto"/>
        <w:ind w:left="2160"/>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Sub Interface Configuration Mode</w:t>
      </w:r>
    </w:p>
    <w:p w:rsidR="00394C3A" w:rsidRPr="00394C3A" w:rsidRDefault="00394C3A" w:rsidP="00784386">
      <w:pPr>
        <w:numPr>
          <w:ilvl w:val="0"/>
          <w:numId w:val="2"/>
        </w:numPr>
        <w:tabs>
          <w:tab w:val="clear" w:pos="720"/>
          <w:tab w:val="num" w:pos="3600"/>
        </w:tabs>
        <w:spacing w:before="100" w:beforeAutospacing="1" w:after="100" w:afterAutospacing="1" w:line="240" w:lineRule="auto"/>
        <w:ind w:left="2160"/>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Setup Mode</w:t>
      </w:r>
    </w:p>
    <w:p w:rsidR="00394C3A" w:rsidRPr="00394C3A" w:rsidRDefault="00394C3A" w:rsidP="00394C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ROM Monitor Mode</w:t>
      </w:r>
    </w:p>
    <w:p w:rsidR="00394C3A" w:rsidRPr="00394C3A" w:rsidRDefault="00394C3A" w:rsidP="00394C3A">
      <w:pPr>
        <w:spacing w:before="100" w:beforeAutospacing="1" w:after="100" w:afterAutospacing="1"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You need to execute specific commands to navigate from one mode to another. Following section describe IOS command modes with specific navigation commands in details.</w:t>
      </w:r>
    </w:p>
    <w:p w:rsidR="00394C3A" w:rsidRPr="00D424FA" w:rsidRDefault="00394C3A" w:rsidP="00D424FA">
      <w:pPr>
        <w:shd w:val="clear" w:color="auto" w:fill="00B0F0"/>
        <w:spacing w:before="100" w:beforeAutospacing="1" w:after="100" w:afterAutospacing="1" w:line="240" w:lineRule="auto"/>
        <w:outlineLvl w:val="1"/>
        <w:rPr>
          <w:rFonts w:ascii="Times New Roman" w:eastAsia="Times New Roman" w:hAnsi="Times New Roman" w:cs="Times New Roman"/>
          <w:b/>
          <w:bCs/>
          <w:color w:val="0000FF"/>
          <w:sz w:val="36"/>
          <w:szCs w:val="36"/>
          <w:lang w:eastAsia="en-GB"/>
        </w:rPr>
      </w:pPr>
      <w:r w:rsidRPr="00D424FA">
        <w:rPr>
          <w:rFonts w:ascii="Times New Roman" w:eastAsia="Times New Roman" w:hAnsi="Times New Roman" w:cs="Times New Roman"/>
          <w:b/>
          <w:bCs/>
          <w:color w:val="0000FF"/>
          <w:sz w:val="36"/>
          <w:szCs w:val="36"/>
          <w:lang w:eastAsia="en-GB"/>
        </w:rPr>
        <w:t>User EXEC Mode</w:t>
      </w:r>
    </w:p>
    <w:p w:rsidR="00394C3A" w:rsidRPr="00394C3A" w:rsidRDefault="00394C3A" w:rsidP="00394C3A">
      <w:pPr>
        <w:spacing w:before="100" w:beforeAutospacing="1" w:after="100" w:afterAutospacing="1"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 xml:space="preserve">This is the primary mode when you logged in router. On job environment, it is usually password protected. You need a valid username and password to access this mode. You have three chances to enter a valid password, before connection attempt is refused. On LAB environment, you could access this mode directly </w:t>
      </w:r>
      <w:proofErr w:type="gramStart"/>
      <w:r w:rsidRPr="00394C3A">
        <w:rPr>
          <w:rFonts w:ascii="Times New Roman" w:eastAsia="Times New Roman" w:hAnsi="Times New Roman" w:cs="Times New Roman"/>
          <w:sz w:val="24"/>
          <w:szCs w:val="24"/>
          <w:lang w:eastAsia="en-GB"/>
        </w:rPr>
        <w:t>( unless</w:t>
      </w:r>
      <w:proofErr w:type="gramEnd"/>
      <w:r w:rsidRPr="00394C3A">
        <w:rPr>
          <w:rFonts w:ascii="Times New Roman" w:eastAsia="Times New Roman" w:hAnsi="Times New Roman" w:cs="Times New Roman"/>
          <w:sz w:val="24"/>
          <w:szCs w:val="24"/>
          <w:lang w:eastAsia="en-GB"/>
        </w:rPr>
        <w:t xml:space="preserve"> you have configured it for password).</w:t>
      </w:r>
    </w:p>
    <w:p w:rsidR="00394C3A" w:rsidRPr="00394C3A" w:rsidRDefault="00394C3A" w:rsidP="00394C3A">
      <w:pPr>
        <w:spacing w:after="0" w:line="240" w:lineRule="auto"/>
        <w:rPr>
          <w:ins w:id="0" w:author="Unknown"/>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extent cx="2609850" cy="800100"/>
            <wp:effectExtent l="0" t="0" r="0" b="0"/>
            <wp:docPr id="9" name="Picture 9" descr="Cisco IOS Mode User Exec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sco IOS Mode User Exec M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0" cy="800100"/>
                    </a:xfrm>
                    <a:prstGeom prst="rect">
                      <a:avLst/>
                    </a:prstGeom>
                    <a:noFill/>
                    <a:ln>
                      <a:noFill/>
                    </a:ln>
                  </pic:spPr>
                </pic:pic>
              </a:graphicData>
            </a:graphic>
          </wp:inline>
        </w:drawing>
      </w:r>
    </w:p>
    <w:p w:rsidR="00394C3A" w:rsidRPr="00D424FA" w:rsidRDefault="00394C3A" w:rsidP="00D424FA">
      <w:pPr>
        <w:shd w:val="clear" w:color="auto" w:fill="00B0F0"/>
        <w:spacing w:before="100" w:beforeAutospacing="1" w:after="100" w:afterAutospacing="1" w:line="240" w:lineRule="auto"/>
        <w:outlineLvl w:val="1"/>
        <w:rPr>
          <w:rFonts w:ascii="Times New Roman" w:eastAsia="Times New Roman" w:hAnsi="Times New Roman" w:cs="Times New Roman"/>
          <w:b/>
          <w:bCs/>
          <w:color w:val="0000FF"/>
          <w:sz w:val="36"/>
          <w:szCs w:val="36"/>
          <w:lang w:eastAsia="en-GB"/>
        </w:rPr>
      </w:pPr>
      <w:r w:rsidRPr="00D424FA">
        <w:rPr>
          <w:rFonts w:ascii="Times New Roman" w:eastAsia="Times New Roman" w:hAnsi="Times New Roman" w:cs="Times New Roman"/>
          <w:b/>
          <w:bCs/>
          <w:color w:val="0000FF"/>
          <w:sz w:val="36"/>
          <w:szCs w:val="36"/>
          <w:lang w:eastAsia="en-GB"/>
        </w:rPr>
        <w:t>User Exec Mode Command Prompt</w:t>
      </w:r>
    </w:p>
    <w:p w:rsidR="006211C2" w:rsidRPr="00394C3A" w:rsidRDefault="00394C3A" w:rsidP="006211C2">
      <w:pPr>
        <w:spacing w:before="100" w:beforeAutospacing="1" w:after="100" w:afterAutospacing="1"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 xml:space="preserve">By default it </w:t>
      </w:r>
      <w:proofErr w:type="gramStart"/>
      <w:r w:rsidRPr="00394C3A">
        <w:rPr>
          <w:rFonts w:ascii="Times New Roman" w:eastAsia="Times New Roman" w:hAnsi="Times New Roman" w:cs="Times New Roman"/>
          <w:sz w:val="24"/>
          <w:szCs w:val="24"/>
          <w:lang w:eastAsia="en-GB"/>
        </w:rPr>
        <w:t>consists</w:t>
      </w:r>
      <w:proofErr w:type="gramEnd"/>
      <w:r w:rsidRPr="00394C3A">
        <w:rPr>
          <w:rFonts w:ascii="Times New Roman" w:eastAsia="Times New Roman" w:hAnsi="Times New Roman" w:cs="Times New Roman"/>
          <w:sz w:val="24"/>
          <w:szCs w:val="24"/>
          <w:lang w:eastAsia="en-GB"/>
        </w:rPr>
        <w:t xml:space="preserve"> device hostname followed by greater than sign. For router default hostname is </w:t>
      </w:r>
      <w:r w:rsidRPr="00394C3A">
        <w:rPr>
          <w:rFonts w:ascii="Times New Roman" w:eastAsia="Times New Roman" w:hAnsi="Times New Roman" w:cs="Times New Roman"/>
          <w:b/>
          <w:bCs/>
          <w:sz w:val="24"/>
          <w:szCs w:val="24"/>
          <w:lang w:eastAsia="en-GB"/>
        </w:rPr>
        <w:t>Router</w:t>
      </w:r>
      <w:r w:rsidRPr="00394C3A">
        <w:rPr>
          <w:rFonts w:ascii="Times New Roman" w:eastAsia="Times New Roman" w:hAnsi="Times New Roman" w:cs="Times New Roman"/>
          <w:sz w:val="24"/>
          <w:szCs w:val="24"/>
          <w:lang w:eastAsia="en-GB"/>
        </w:rPr>
        <w:t xml:space="preserve">. For switch default hostname is </w:t>
      </w:r>
      <w:r w:rsidRPr="00394C3A">
        <w:rPr>
          <w:rFonts w:ascii="Times New Roman" w:eastAsia="Times New Roman" w:hAnsi="Times New Roman" w:cs="Times New Roman"/>
          <w:b/>
          <w:bCs/>
          <w:sz w:val="24"/>
          <w:szCs w:val="24"/>
          <w:lang w:eastAsia="en-GB"/>
        </w:rPr>
        <w:t>Switch</w:t>
      </w:r>
      <w:r w:rsidRPr="00394C3A">
        <w:rPr>
          <w:rFonts w:ascii="Times New Roman" w:eastAsia="Times New Roman" w:hAnsi="Times New Roman" w:cs="Times New Roman"/>
          <w:sz w:val="24"/>
          <w:szCs w:val="24"/>
          <w:lang w:eastAsia="en-GB"/>
        </w:rPr>
        <w:t>.</w:t>
      </w:r>
    </w:p>
    <w:p w:rsidR="00394C3A" w:rsidRPr="00394C3A" w:rsidRDefault="00394C3A" w:rsidP="00394C3A">
      <w:pPr>
        <w:spacing w:after="0" w:line="240" w:lineRule="auto"/>
        <w:rPr>
          <w:ins w:id="1" w:author="Unknown"/>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lastRenderedPageBreak/>
        <w:drawing>
          <wp:inline distT="0" distB="0" distL="0" distR="0">
            <wp:extent cx="2809875" cy="1485900"/>
            <wp:effectExtent l="0" t="0" r="9525" b="0"/>
            <wp:docPr id="8" name="Picture 8" descr="Cisco IOS 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sco IOS command prom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9875" cy="1485900"/>
                    </a:xfrm>
                    <a:prstGeom prst="rect">
                      <a:avLst/>
                    </a:prstGeom>
                    <a:noFill/>
                    <a:ln>
                      <a:noFill/>
                    </a:ln>
                  </pic:spPr>
                </pic:pic>
              </a:graphicData>
            </a:graphic>
          </wp:inline>
        </w:drawing>
      </w:r>
    </w:p>
    <w:p w:rsidR="00394C3A" w:rsidRPr="00394C3A" w:rsidRDefault="00394C3A" w:rsidP="00394C3A">
      <w:pPr>
        <w:spacing w:before="100" w:beforeAutospacing="1" w:after="100" w:afterAutospacing="1"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 xml:space="preserve">Default hostname can be changed from global configuration mode using </w:t>
      </w:r>
      <w:r w:rsidRPr="00394C3A">
        <w:rPr>
          <w:rFonts w:ascii="Times New Roman" w:eastAsia="Times New Roman" w:hAnsi="Times New Roman" w:cs="Times New Roman"/>
          <w:b/>
          <w:bCs/>
          <w:i/>
          <w:iCs/>
          <w:sz w:val="24"/>
          <w:szCs w:val="24"/>
          <w:lang w:eastAsia="en-GB"/>
        </w:rPr>
        <w:t>hostname</w:t>
      </w:r>
      <w:r w:rsidRPr="00394C3A">
        <w:rPr>
          <w:rFonts w:ascii="Times New Roman" w:eastAsia="Times New Roman" w:hAnsi="Times New Roman" w:cs="Times New Roman"/>
          <w:sz w:val="24"/>
          <w:szCs w:val="24"/>
          <w:lang w:eastAsia="en-GB"/>
        </w:rPr>
        <w:t xml:space="preserve"> command.</w:t>
      </w:r>
    </w:p>
    <w:p w:rsidR="00394C3A" w:rsidRPr="00394C3A" w:rsidRDefault="00394C3A" w:rsidP="00394C3A">
      <w:pPr>
        <w:spacing w:before="100" w:beforeAutospacing="1" w:after="100" w:afterAutospacing="1"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User exec mode is the subset of privileged exec mode. For security purposes, this mode is reserved for tasks that do not change the configuration of router. It has limited commands those allow you to connect to remote devices, change terminal line settings on a temporary basis, perform basic tests, and list system information.</w:t>
      </w:r>
    </w:p>
    <w:p w:rsidR="00394C3A" w:rsidRPr="00394C3A" w:rsidRDefault="00394C3A" w:rsidP="00394C3A">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394C3A">
        <w:rPr>
          <w:rFonts w:ascii="Times New Roman" w:eastAsia="Times New Roman" w:hAnsi="Times New Roman" w:cs="Times New Roman"/>
          <w:sz w:val="24"/>
          <w:szCs w:val="24"/>
          <w:lang w:eastAsia="en-GB"/>
        </w:rPr>
        <w:t xml:space="preserve">Enter </w:t>
      </w:r>
      <w:r w:rsidRPr="00394C3A">
        <w:rPr>
          <w:rFonts w:ascii="Times New Roman" w:eastAsia="Times New Roman" w:hAnsi="Times New Roman" w:cs="Times New Roman"/>
          <w:b/>
          <w:bCs/>
          <w:sz w:val="24"/>
          <w:szCs w:val="24"/>
          <w:lang w:eastAsia="en-GB"/>
        </w:rPr>
        <w:t>?</w:t>
      </w:r>
      <w:proofErr w:type="gramEnd"/>
      <w:r w:rsidRPr="00394C3A">
        <w:rPr>
          <w:rFonts w:ascii="Times New Roman" w:eastAsia="Times New Roman" w:hAnsi="Times New Roman" w:cs="Times New Roman"/>
          <w:sz w:val="24"/>
          <w:szCs w:val="24"/>
          <w:lang w:eastAsia="en-GB"/>
        </w:rPr>
        <w:t xml:space="preserve"> </w:t>
      </w:r>
      <w:proofErr w:type="gramStart"/>
      <w:r w:rsidRPr="00394C3A">
        <w:rPr>
          <w:rFonts w:ascii="Times New Roman" w:eastAsia="Times New Roman" w:hAnsi="Times New Roman" w:cs="Times New Roman"/>
          <w:sz w:val="24"/>
          <w:szCs w:val="24"/>
          <w:lang w:eastAsia="en-GB"/>
        </w:rPr>
        <w:t>at</w:t>
      </w:r>
      <w:proofErr w:type="gramEnd"/>
      <w:r w:rsidRPr="00394C3A">
        <w:rPr>
          <w:rFonts w:ascii="Times New Roman" w:eastAsia="Times New Roman" w:hAnsi="Times New Roman" w:cs="Times New Roman"/>
          <w:sz w:val="24"/>
          <w:szCs w:val="24"/>
          <w:lang w:eastAsia="en-GB"/>
        </w:rPr>
        <w:t xml:space="preserve"> command prompt to list all available commands on this mode.</w:t>
      </w:r>
    </w:p>
    <w:p w:rsidR="00394C3A" w:rsidRPr="00394C3A" w:rsidRDefault="00394C3A" w:rsidP="00394C3A">
      <w:pPr>
        <w:spacing w:after="0" w:line="240" w:lineRule="auto"/>
        <w:rPr>
          <w:ins w:id="2" w:author="Unknown"/>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extent cx="4991100" cy="2400300"/>
            <wp:effectExtent l="0" t="0" r="0" b="0"/>
            <wp:docPr id="7" name="Picture 7" descr="User exec mode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exec mode comman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2400300"/>
                    </a:xfrm>
                    <a:prstGeom prst="rect">
                      <a:avLst/>
                    </a:prstGeom>
                    <a:noFill/>
                    <a:ln>
                      <a:noFill/>
                    </a:ln>
                  </pic:spPr>
                </pic:pic>
              </a:graphicData>
            </a:graphic>
          </wp:inline>
        </w:drawing>
      </w:r>
    </w:p>
    <w:p w:rsidR="00394C3A" w:rsidRPr="006F03B2" w:rsidRDefault="00394C3A" w:rsidP="006F03B2">
      <w:pPr>
        <w:shd w:val="clear" w:color="auto" w:fill="00B0F0"/>
        <w:spacing w:before="100" w:beforeAutospacing="1" w:after="100" w:afterAutospacing="1" w:line="240" w:lineRule="auto"/>
        <w:outlineLvl w:val="1"/>
        <w:rPr>
          <w:rFonts w:ascii="Times New Roman" w:eastAsia="Times New Roman" w:hAnsi="Times New Roman" w:cs="Times New Roman"/>
          <w:b/>
          <w:bCs/>
          <w:color w:val="0000FF"/>
          <w:sz w:val="36"/>
          <w:szCs w:val="36"/>
          <w:lang w:eastAsia="en-GB"/>
        </w:rPr>
      </w:pPr>
      <w:r w:rsidRPr="006F03B2">
        <w:rPr>
          <w:rFonts w:ascii="Times New Roman" w:eastAsia="Times New Roman" w:hAnsi="Times New Roman" w:cs="Times New Roman"/>
          <w:b/>
          <w:bCs/>
          <w:color w:val="0000FF"/>
          <w:sz w:val="36"/>
          <w:szCs w:val="36"/>
          <w:lang w:eastAsia="en-GB"/>
        </w:rPr>
        <w:t>Privileged Exec Mode</w:t>
      </w:r>
    </w:p>
    <w:p w:rsidR="00394C3A" w:rsidRPr="00394C3A" w:rsidRDefault="00394C3A" w:rsidP="006211C2">
      <w:pPr>
        <w:spacing w:before="100" w:beforeAutospacing="1" w:after="100" w:afterAutospacing="1"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 xml:space="preserve">Privileged exec mode is the main exec mode. Same as user exec mode on job environment, this mode is also password protected. You have to enter the password to access this mode. In lab environment, it's usually unprotected. You can access this mode by executing </w:t>
      </w:r>
      <w:r w:rsidRPr="00394C3A">
        <w:rPr>
          <w:rFonts w:ascii="Times New Roman" w:eastAsia="Times New Roman" w:hAnsi="Times New Roman" w:cs="Times New Roman"/>
          <w:b/>
          <w:bCs/>
          <w:i/>
          <w:iCs/>
          <w:sz w:val="24"/>
          <w:szCs w:val="24"/>
          <w:lang w:eastAsia="en-GB"/>
        </w:rPr>
        <w:t>enable</w:t>
      </w:r>
      <w:r w:rsidRPr="00394C3A">
        <w:rPr>
          <w:rFonts w:ascii="Times New Roman" w:eastAsia="Times New Roman" w:hAnsi="Times New Roman" w:cs="Times New Roman"/>
          <w:sz w:val="24"/>
          <w:szCs w:val="24"/>
          <w:lang w:eastAsia="en-GB"/>
        </w:rPr>
        <w:t xml:space="preserve"> command at user exec mode.</w:t>
      </w:r>
    </w:p>
    <w:p w:rsidR="00394C3A" w:rsidRPr="00394C3A" w:rsidRDefault="00394C3A" w:rsidP="00394C3A">
      <w:pPr>
        <w:spacing w:after="0" w:line="240" w:lineRule="auto"/>
        <w:rPr>
          <w:ins w:id="3" w:author="Unknown"/>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extent cx="2647950" cy="647700"/>
            <wp:effectExtent l="0" t="0" r="0" b="0"/>
            <wp:docPr id="6" name="Picture 6" descr="Cisco IOS mode privileged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sco IOS mode privileged m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647700"/>
                    </a:xfrm>
                    <a:prstGeom prst="rect">
                      <a:avLst/>
                    </a:prstGeom>
                    <a:noFill/>
                    <a:ln>
                      <a:noFill/>
                    </a:ln>
                  </pic:spPr>
                </pic:pic>
              </a:graphicData>
            </a:graphic>
          </wp:inline>
        </w:drawing>
      </w:r>
    </w:p>
    <w:p w:rsidR="00394C3A" w:rsidRPr="00394C3A" w:rsidRDefault="00394C3A" w:rsidP="00394C3A">
      <w:pPr>
        <w:spacing w:before="100" w:beforeAutospacing="1" w:after="100" w:afterAutospacing="1"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 xml:space="preserve">Most commands of this mode are one time commands, like </w:t>
      </w:r>
      <w:r w:rsidRPr="00394C3A">
        <w:rPr>
          <w:rFonts w:ascii="Times New Roman" w:eastAsia="Times New Roman" w:hAnsi="Times New Roman" w:cs="Times New Roman"/>
          <w:b/>
          <w:bCs/>
          <w:sz w:val="24"/>
          <w:szCs w:val="24"/>
          <w:lang w:eastAsia="en-GB"/>
        </w:rPr>
        <w:t>show</w:t>
      </w:r>
      <w:r w:rsidRPr="00394C3A">
        <w:rPr>
          <w:rFonts w:ascii="Times New Roman" w:eastAsia="Times New Roman" w:hAnsi="Times New Roman" w:cs="Times New Roman"/>
          <w:sz w:val="24"/>
          <w:szCs w:val="24"/>
          <w:lang w:eastAsia="en-GB"/>
        </w:rPr>
        <w:t xml:space="preserve"> or </w:t>
      </w:r>
      <w:r w:rsidRPr="00394C3A">
        <w:rPr>
          <w:rFonts w:ascii="Times New Roman" w:eastAsia="Times New Roman" w:hAnsi="Times New Roman" w:cs="Times New Roman"/>
          <w:b/>
          <w:bCs/>
          <w:sz w:val="24"/>
          <w:szCs w:val="24"/>
          <w:lang w:eastAsia="en-GB"/>
        </w:rPr>
        <w:t>clear</w:t>
      </w:r>
      <w:r w:rsidRPr="00394C3A">
        <w:rPr>
          <w:rFonts w:ascii="Times New Roman" w:eastAsia="Times New Roman" w:hAnsi="Times New Roman" w:cs="Times New Roman"/>
          <w:sz w:val="24"/>
          <w:szCs w:val="24"/>
          <w:lang w:eastAsia="en-GB"/>
        </w:rPr>
        <w:t xml:space="preserve"> commands, which show current configuration status and clear counters on interfaces respectively. You can list all available commands of this mode by </w:t>
      </w:r>
      <w:proofErr w:type="gramStart"/>
      <w:r w:rsidRPr="00394C3A">
        <w:rPr>
          <w:rFonts w:ascii="Times New Roman" w:eastAsia="Times New Roman" w:hAnsi="Times New Roman" w:cs="Times New Roman"/>
          <w:sz w:val="24"/>
          <w:szCs w:val="24"/>
          <w:lang w:eastAsia="en-GB"/>
        </w:rPr>
        <w:t>entering</w:t>
      </w:r>
      <w:r w:rsidR="007A224A">
        <w:rPr>
          <w:rFonts w:ascii="Times New Roman" w:eastAsia="Times New Roman" w:hAnsi="Times New Roman" w:cs="Times New Roman"/>
          <w:sz w:val="24"/>
          <w:szCs w:val="24"/>
          <w:lang w:eastAsia="en-GB"/>
        </w:rPr>
        <w:t xml:space="preserve"> </w:t>
      </w:r>
      <w:r w:rsidRPr="00394C3A">
        <w:rPr>
          <w:rFonts w:ascii="Times New Roman" w:eastAsia="Times New Roman" w:hAnsi="Times New Roman" w:cs="Times New Roman"/>
          <w:b/>
          <w:bCs/>
          <w:sz w:val="24"/>
          <w:szCs w:val="24"/>
          <w:lang w:eastAsia="en-GB"/>
        </w:rPr>
        <w:t>?</w:t>
      </w:r>
      <w:proofErr w:type="gramEnd"/>
      <w:r w:rsidRPr="00394C3A">
        <w:rPr>
          <w:rFonts w:ascii="Times New Roman" w:eastAsia="Times New Roman" w:hAnsi="Times New Roman" w:cs="Times New Roman"/>
          <w:sz w:val="24"/>
          <w:szCs w:val="24"/>
          <w:lang w:eastAsia="en-GB"/>
        </w:rPr>
        <w:t xml:space="preserve"> </w:t>
      </w:r>
      <w:proofErr w:type="gramStart"/>
      <w:r w:rsidRPr="00394C3A">
        <w:rPr>
          <w:rFonts w:ascii="Times New Roman" w:eastAsia="Times New Roman" w:hAnsi="Times New Roman" w:cs="Times New Roman"/>
          <w:sz w:val="24"/>
          <w:szCs w:val="24"/>
          <w:lang w:eastAsia="en-GB"/>
        </w:rPr>
        <w:t>at</w:t>
      </w:r>
      <w:proofErr w:type="gramEnd"/>
      <w:r w:rsidRPr="00394C3A">
        <w:rPr>
          <w:rFonts w:ascii="Times New Roman" w:eastAsia="Times New Roman" w:hAnsi="Times New Roman" w:cs="Times New Roman"/>
          <w:sz w:val="24"/>
          <w:szCs w:val="24"/>
          <w:lang w:eastAsia="en-GB"/>
        </w:rPr>
        <w:t xml:space="preserve"> command prompt.</w:t>
      </w:r>
    </w:p>
    <w:p w:rsidR="00394C3A" w:rsidRPr="00394C3A" w:rsidRDefault="00394C3A" w:rsidP="00394C3A">
      <w:pPr>
        <w:spacing w:before="100" w:beforeAutospacing="1" w:after="100" w:afterAutospacing="1"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This mode has all commands available for exec mode including user exec mode.</w:t>
      </w:r>
    </w:p>
    <w:p w:rsidR="00394C3A" w:rsidRPr="00394C3A" w:rsidRDefault="00394C3A" w:rsidP="00394C3A">
      <w:pPr>
        <w:spacing w:before="100" w:beforeAutospacing="1" w:after="100" w:afterAutospacing="1"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Common commands can be entered either from user exec mode or privileged exec mode.</w:t>
      </w:r>
    </w:p>
    <w:p w:rsidR="00394C3A" w:rsidRPr="00394C3A" w:rsidRDefault="00394C3A" w:rsidP="00394C3A">
      <w:pPr>
        <w:spacing w:before="100" w:beforeAutospacing="1" w:after="100" w:afterAutospacing="1" w:line="240" w:lineRule="auto"/>
        <w:rPr>
          <w:ins w:id="4" w:author="Unknown"/>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Exec mode commands are not saved across the reboot of device</w:t>
      </w:r>
      <w:ins w:id="5" w:author="Unknown">
        <w:r w:rsidRPr="00394C3A">
          <w:rPr>
            <w:rFonts w:ascii="Times New Roman" w:eastAsia="Times New Roman" w:hAnsi="Times New Roman" w:cs="Times New Roman"/>
            <w:sz w:val="24"/>
            <w:szCs w:val="24"/>
            <w:lang w:eastAsia="en-GB"/>
          </w:rPr>
          <w:t>.</w:t>
        </w:r>
      </w:ins>
    </w:p>
    <w:p w:rsidR="00394C3A" w:rsidRPr="006F03B2" w:rsidRDefault="00394C3A" w:rsidP="006F03B2">
      <w:pPr>
        <w:shd w:val="clear" w:color="auto" w:fill="00B0F0"/>
        <w:spacing w:before="100" w:beforeAutospacing="1" w:after="100" w:afterAutospacing="1" w:line="240" w:lineRule="auto"/>
        <w:outlineLvl w:val="1"/>
        <w:rPr>
          <w:rFonts w:ascii="Times New Roman" w:eastAsia="Times New Roman" w:hAnsi="Times New Roman" w:cs="Times New Roman"/>
          <w:b/>
          <w:bCs/>
          <w:color w:val="0000FF"/>
          <w:sz w:val="36"/>
          <w:szCs w:val="36"/>
          <w:lang w:eastAsia="en-GB"/>
        </w:rPr>
      </w:pPr>
      <w:r w:rsidRPr="006F03B2">
        <w:rPr>
          <w:rFonts w:ascii="Times New Roman" w:eastAsia="Times New Roman" w:hAnsi="Times New Roman" w:cs="Times New Roman"/>
          <w:b/>
          <w:bCs/>
          <w:color w:val="0000FF"/>
          <w:sz w:val="36"/>
          <w:szCs w:val="36"/>
          <w:lang w:eastAsia="en-GB"/>
        </w:rPr>
        <w:lastRenderedPageBreak/>
        <w:t>Global Configuration Mode</w:t>
      </w:r>
    </w:p>
    <w:p w:rsidR="00394C3A" w:rsidRPr="00394C3A" w:rsidRDefault="00394C3A" w:rsidP="00394C3A">
      <w:pPr>
        <w:spacing w:before="100" w:beforeAutospacing="1" w:after="100" w:afterAutospacing="1"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 xml:space="preserve">Global configuration mode is the next access level in IOS mode sequence. This mode is used to configure device globally, or to enter in element like interface, protocols specific configuration mode. </w:t>
      </w:r>
      <w:proofErr w:type="gramStart"/>
      <w:r w:rsidRPr="00394C3A">
        <w:rPr>
          <w:rFonts w:ascii="Times New Roman" w:eastAsia="Times New Roman" w:hAnsi="Times New Roman" w:cs="Times New Roman"/>
          <w:sz w:val="24"/>
          <w:szCs w:val="24"/>
          <w:lang w:eastAsia="en-GB"/>
        </w:rPr>
        <w:t xml:space="preserve">Use </w:t>
      </w:r>
      <w:r w:rsidRPr="00394C3A">
        <w:rPr>
          <w:rFonts w:ascii="Times New Roman" w:eastAsia="Times New Roman" w:hAnsi="Times New Roman" w:cs="Times New Roman"/>
          <w:b/>
          <w:bCs/>
          <w:i/>
          <w:iCs/>
          <w:sz w:val="24"/>
          <w:szCs w:val="24"/>
          <w:lang w:eastAsia="en-GB"/>
        </w:rPr>
        <w:t>configure</w:t>
      </w:r>
      <w:proofErr w:type="gramEnd"/>
      <w:r w:rsidRPr="00394C3A">
        <w:rPr>
          <w:rFonts w:ascii="Times New Roman" w:eastAsia="Times New Roman" w:hAnsi="Times New Roman" w:cs="Times New Roman"/>
          <w:b/>
          <w:bCs/>
          <w:i/>
          <w:iCs/>
          <w:sz w:val="24"/>
          <w:szCs w:val="24"/>
          <w:lang w:eastAsia="en-GB"/>
        </w:rPr>
        <w:t xml:space="preserve"> terminal</w:t>
      </w:r>
      <w:r w:rsidRPr="00394C3A">
        <w:rPr>
          <w:rFonts w:ascii="Times New Roman" w:eastAsia="Times New Roman" w:hAnsi="Times New Roman" w:cs="Times New Roman"/>
          <w:sz w:val="24"/>
          <w:szCs w:val="24"/>
          <w:lang w:eastAsia="en-GB"/>
        </w:rPr>
        <w:t xml:space="preserve"> command at privileged exec mode to access global configuration mode.</w:t>
      </w:r>
    </w:p>
    <w:p w:rsidR="00394C3A" w:rsidRPr="00394C3A" w:rsidRDefault="00394C3A" w:rsidP="00394C3A">
      <w:pPr>
        <w:spacing w:after="0" w:line="240" w:lineRule="auto"/>
        <w:rPr>
          <w:ins w:id="6" w:author="Unknown"/>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extent cx="4467225" cy="695325"/>
            <wp:effectExtent l="0" t="0" r="9525" b="9525"/>
            <wp:docPr id="5" name="Picture 5" descr="Cisco IOS Global Configuation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sco IOS Global Configuation Mo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225" cy="695325"/>
                    </a:xfrm>
                    <a:prstGeom prst="rect">
                      <a:avLst/>
                    </a:prstGeom>
                    <a:noFill/>
                    <a:ln>
                      <a:noFill/>
                    </a:ln>
                  </pic:spPr>
                </pic:pic>
              </a:graphicData>
            </a:graphic>
          </wp:inline>
        </w:drawing>
      </w:r>
    </w:p>
    <w:p w:rsidR="00394C3A" w:rsidRPr="00394C3A" w:rsidRDefault="00394C3A" w:rsidP="00394C3A">
      <w:pPr>
        <w:spacing w:before="100" w:beforeAutospacing="1" w:after="100" w:afterAutospacing="1"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 xml:space="preserve">Global configuration mode and element specific configuration mode allow you to make change in running configuration. By default running configuration is not stored across the reboot, but you can save running configuration to preserve it across the reboot. To save running configuration use </w:t>
      </w:r>
      <w:r w:rsidRPr="00394C3A">
        <w:rPr>
          <w:rFonts w:ascii="Times New Roman" w:eastAsia="Times New Roman" w:hAnsi="Times New Roman" w:cs="Times New Roman"/>
          <w:b/>
          <w:bCs/>
          <w:i/>
          <w:iCs/>
          <w:sz w:val="24"/>
          <w:szCs w:val="24"/>
          <w:lang w:eastAsia="en-GB"/>
        </w:rPr>
        <w:t>copy running-</w:t>
      </w:r>
      <w:proofErr w:type="spellStart"/>
      <w:r w:rsidRPr="00394C3A">
        <w:rPr>
          <w:rFonts w:ascii="Times New Roman" w:eastAsia="Times New Roman" w:hAnsi="Times New Roman" w:cs="Times New Roman"/>
          <w:b/>
          <w:bCs/>
          <w:i/>
          <w:iCs/>
          <w:sz w:val="24"/>
          <w:szCs w:val="24"/>
          <w:lang w:eastAsia="en-GB"/>
        </w:rPr>
        <w:t>config</w:t>
      </w:r>
      <w:proofErr w:type="spellEnd"/>
      <w:r w:rsidRPr="00394C3A">
        <w:rPr>
          <w:rFonts w:ascii="Times New Roman" w:eastAsia="Times New Roman" w:hAnsi="Times New Roman" w:cs="Times New Roman"/>
          <w:b/>
          <w:bCs/>
          <w:i/>
          <w:iCs/>
          <w:sz w:val="24"/>
          <w:szCs w:val="24"/>
          <w:lang w:eastAsia="en-GB"/>
        </w:rPr>
        <w:t xml:space="preserve"> </w:t>
      </w:r>
      <w:proofErr w:type="spellStart"/>
      <w:r w:rsidRPr="00394C3A">
        <w:rPr>
          <w:rFonts w:ascii="Times New Roman" w:eastAsia="Times New Roman" w:hAnsi="Times New Roman" w:cs="Times New Roman"/>
          <w:b/>
          <w:bCs/>
          <w:i/>
          <w:iCs/>
          <w:sz w:val="24"/>
          <w:szCs w:val="24"/>
          <w:lang w:eastAsia="en-GB"/>
        </w:rPr>
        <w:t>startup-config</w:t>
      </w:r>
      <w:proofErr w:type="spellEnd"/>
      <w:r w:rsidRPr="00394C3A">
        <w:rPr>
          <w:rFonts w:ascii="Times New Roman" w:eastAsia="Times New Roman" w:hAnsi="Times New Roman" w:cs="Times New Roman"/>
          <w:sz w:val="24"/>
          <w:szCs w:val="24"/>
          <w:lang w:eastAsia="en-GB"/>
        </w:rPr>
        <w:t xml:space="preserve"> from privileged EXEC mode commands.</w:t>
      </w:r>
    </w:p>
    <w:p w:rsidR="00394C3A" w:rsidRPr="00394C3A" w:rsidRDefault="00394C3A" w:rsidP="00394C3A">
      <w:pPr>
        <w:spacing w:before="100" w:beforeAutospacing="1" w:after="100" w:afterAutospacing="1"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To return in privileged exec mode from global configuration mode or element specific configuration mode we have three commands.</w:t>
      </w:r>
    </w:p>
    <w:p w:rsidR="00394C3A" w:rsidRPr="00394C3A" w:rsidRDefault="00394C3A" w:rsidP="00394C3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Ctrl + Z ( Press CTRL key with Z Key)</w:t>
      </w:r>
    </w:p>
    <w:p w:rsidR="00394C3A" w:rsidRPr="00394C3A" w:rsidRDefault="00394C3A" w:rsidP="00394C3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exit</w:t>
      </w:r>
    </w:p>
    <w:p w:rsidR="00394C3A" w:rsidRPr="00394C3A" w:rsidRDefault="00394C3A" w:rsidP="00394C3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end</w:t>
      </w:r>
    </w:p>
    <w:p w:rsidR="00394C3A" w:rsidRPr="00394C3A" w:rsidRDefault="00394C3A" w:rsidP="00394C3A">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94C3A">
        <w:rPr>
          <w:rFonts w:ascii="Times New Roman" w:eastAsia="Times New Roman" w:hAnsi="Times New Roman" w:cs="Times New Roman"/>
          <w:b/>
          <w:bCs/>
          <w:sz w:val="24"/>
          <w:szCs w:val="24"/>
          <w:lang w:eastAsia="en-GB"/>
        </w:rPr>
        <w:t>Ctrl+Z</w:t>
      </w:r>
      <w:proofErr w:type="spellEnd"/>
      <w:r w:rsidRPr="00394C3A">
        <w:rPr>
          <w:rFonts w:ascii="Times New Roman" w:eastAsia="Times New Roman" w:hAnsi="Times New Roman" w:cs="Times New Roman"/>
          <w:sz w:val="24"/>
          <w:szCs w:val="24"/>
          <w:lang w:eastAsia="en-GB"/>
        </w:rPr>
        <w:t xml:space="preserve"> key combination will </w:t>
      </w:r>
      <w:proofErr w:type="gramStart"/>
      <w:r w:rsidRPr="00394C3A">
        <w:rPr>
          <w:rFonts w:ascii="Times New Roman" w:eastAsia="Times New Roman" w:hAnsi="Times New Roman" w:cs="Times New Roman"/>
          <w:sz w:val="24"/>
          <w:szCs w:val="24"/>
          <w:lang w:eastAsia="en-GB"/>
        </w:rPr>
        <w:t>works</w:t>
      </w:r>
      <w:proofErr w:type="gramEnd"/>
      <w:r w:rsidRPr="00394C3A">
        <w:rPr>
          <w:rFonts w:ascii="Times New Roman" w:eastAsia="Times New Roman" w:hAnsi="Times New Roman" w:cs="Times New Roman"/>
          <w:sz w:val="24"/>
          <w:szCs w:val="24"/>
          <w:lang w:eastAsia="en-GB"/>
        </w:rPr>
        <w:t xml:space="preserve"> in all mode. But it has a drawback, if you pressed </w:t>
      </w:r>
      <w:proofErr w:type="spellStart"/>
      <w:r w:rsidRPr="00394C3A">
        <w:rPr>
          <w:rFonts w:ascii="Times New Roman" w:eastAsia="Times New Roman" w:hAnsi="Times New Roman" w:cs="Times New Roman"/>
          <w:b/>
          <w:bCs/>
          <w:sz w:val="24"/>
          <w:szCs w:val="24"/>
          <w:lang w:eastAsia="en-GB"/>
        </w:rPr>
        <w:t>Ctrl+Z</w:t>
      </w:r>
      <w:proofErr w:type="spellEnd"/>
      <w:r w:rsidRPr="00394C3A">
        <w:rPr>
          <w:rFonts w:ascii="Times New Roman" w:eastAsia="Times New Roman" w:hAnsi="Times New Roman" w:cs="Times New Roman"/>
          <w:sz w:val="24"/>
          <w:szCs w:val="24"/>
          <w:lang w:eastAsia="en-GB"/>
        </w:rPr>
        <w:t xml:space="preserve"> at the end of a command line in which a valid command has been typed, that command will be added in the running configuration file.</w:t>
      </w:r>
    </w:p>
    <w:p w:rsidR="00394C3A" w:rsidRPr="00394C3A" w:rsidRDefault="00394C3A" w:rsidP="00394C3A">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394C3A">
        <w:rPr>
          <w:rFonts w:ascii="Times New Roman" w:eastAsia="Times New Roman" w:hAnsi="Times New Roman" w:cs="Times New Roman"/>
          <w:b/>
          <w:bCs/>
          <w:sz w:val="24"/>
          <w:szCs w:val="24"/>
          <w:lang w:eastAsia="en-GB"/>
        </w:rPr>
        <w:t>exit</w:t>
      </w:r>
      <w:proofErr w:type="gramEnd"/>
      <w:r w:rsidRPr="00394C3A">
        <w:rPr>
          <w:rFonts w:ascii="Times New Roman" w:eastAsia="Times New Roman" w:hAnsi="Times New Roman" w:cs="Times New Roman"/>
          <w:sz w:val="24"/>
          <w:szCs w:val="24"/>
          <w:lang w:eastAsia="en-GB"/>
        </w:rPr>
        <w:t xml:space="preserve"> command only works in global configuration mode.</w:t>
      </w:r>
    </w:p>
    <w:p w:rsidR="00394C3A" w:rsidRPr="00394C3A" w:rsidRDefault="00394C3A" w:rsidP="00394C3A">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394C3A">
        <w:rPr>
          <w:rFonts w:ascii="Times New Roman" w:eastAsia="Times New Roman" w:hAnsi="Times New Roman" w:cs="Times New Roman"/>
          <w:b/>
          <w:bCs/>
          <w:sz w:val="24"/>
          <w:szCs w:val="24"/>
          <w:lang w:eastAsia="en-GB"/>
        </w:rPr>
        <w:t>end</w:t>
      </w:r>
      <w:proofErr w:type="gramEnd"/>
      <w:r w:rsidRPr="00394C3A">
        <w:rPr>
          <w:rFonts w:ascii="Times New Roman" w:eastAsia="Times New Roman" w:hAnsi="Times New Roman" w:cs="Times New Roman"/>
          <w:sz w:val="24"/>
          <w:szCs w:val="24"/>
          <w:lang w:eastAsia="en-GB"/>
        </w:rPr>
        <w:t xml:space="preserve"> command is the safest way to exit from global configuration mode or interface specific mode. It will always take you back in privileged EXEC mode regardless of which configuration mode or configuration </w:t>
      </w:r>
      <w:proofErr w:type="spellStart"/>
      <w:r w:rsidRPr="00394C3A">
        <w:rPr>
          <w:rFonts w:ascii="Times New Roman" w:eastAsia="Times New Roman" w:hAnsi="Times New Roman" w:cs="Times New Roman"/>
          <w:sz w:val="24"/>
          <w:szCs w:val="24"/>
          <w:lang w:eastAsia="en-GB"/>
        </w:rPr>
        <w:t>submode</w:t>
      </w:r>
      <w:proofErr w:type="spellEnd"/>
      <w:r w:rsidRPr="00394C3A">
        <w:rPr>
          <w:rFonts w:ascii="Times New Roman" w:eastAsia="Times New Roman" w:hAnsi="Times New Roman" w:cs="Times New Roman"/>
          <w:sz w:val="24"/>
          <w:szCs w:val="24"/>
          <w:lang w:eastAsia="en-GB"/>
        </w:rPr>
        <w:t xml:space="preserve"> you are in.</w:t>
      </w:r>
    </w:p>
    <w:p w:rsidR="00394C3A" w:rsidRPr="007D6BAA" w:rsidRDefault="00394C3A" w:rsidP="007D6BAA">
      <w:pPr>
        <w:spacing w:before="100" w:beforeAutospacing="1" w:after="100" w:afterAutospacing="1" w:line="240" w:lineRule="auto"/>
        <w:outlineLvl w:val="1"/>
        <w:rPr>
          <w:rFonts w:ascii="Times New Roman" w:eastAsia="Times New Roman" w:hAnsi="Times New Roman" w:cs="Times New Roman"/>
          <w:b/>
          <w:bCs/>
          <w:color w:val="0000FF"/>
          <w:sz w:val="36"/>
          <w:szCs w:val="36"/>
          <w:u w:val="single"/>
          <w:lang w:eastAsia="en-GB"/>
        </w:rPr>
      </w:pPr>
      <w:r w:rsidRPr="007D6BAA">
        <w:rPr>
          <w:rFonts w:ascii="Times New Roman" w:eastAsia="Times New Roman" w:hAnsi="Times New Roman" w:cs="Times New Roman"/>
          <w:b/>
          <w:bCs/>
          <w:color w:val="0000FF"/>
          <w:sz w:val="36"/>
          <w:szCs w:val="36"/>
          <w:u w:val="single"/>
          <w:lang w:eastAsia="en-GB"/>
        </w:rPr>
        <w:t>Interface configuration mode</w:t>
      </w:r>
    </w:p>
    <w:p w:rsidR="006211C2" w:rsidRPr="00394C3A" w:rsidRDefault="00394C3A" w:rsidP="006211C2">
      <w:pPr>
        <w:spacing w:before="100" w:beforeAutospacing="1" w:after="100" w:afterAutospacing="1"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Interface configuration mode is used to configure interface related settings. Many settings are enabled on a per-interface basis like as serial port, Ethernet. Interface configuration commands affect interface related settings, such as enable or disable interface, bandwidth, clock rate etc. To configure or change these setting, you need to enter in interface specific mode. To access interface configuration mode use following command.</w:t>
      </w:r>
    </w:p>
    <w:p w:rsidR="00394C3A" w:rsidRPr="00394C3A" w:rsidRDefault="00394C3A" w:rsidP="0039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394C3A">
        <w:rPr>
          <w:rFonts w:ascii="Courier New" w:eastAsia="Times New Roman" w:hAnsi="Courier New" w:cs="Courier New"/>
          <w:sz w:val="20"/>
          <w:szCs w:val="20"/>
          <w:lang w:eastAsia="en-GB"/>
        </w:rPr>
        <w:t>Router(</w:t>
      </w:r>
      <w:proofErr w:type="spellStart"/>
      <w:proofErr w:type="gramEnd"/>
      <w:r w:rsidRPr="00394C3A">
        <w:rPr>
          <w:rFonts w:ascii="Courier New" w:eastAsia="Times New Roman" w:hAnsi="Courier New" w:cs="Courier New"/>
          <w:sz w:val="20"/>
          <w:szCs w:val="20"/>
          <w:lang w:eastAsia="en-GB"/>
        </w:rPr>
        <w:t>config</w:t>
      </w:r>
      <w:proofErr w:type="spellEnd"/>
      <w:r w:rsidRPr="00394C3A">
        <w:rPr>
          <w:rFonts w:ascii="Courier New" w:eastAsia="Times New Roman" w:hAnsi="Courier New" w:cs="Courier New"/>
          <w:sz w:val="20"/>
          <w:szCs w:val="20"/>
          <w:lang w:eastAsia="en-GB"/>
        </w:rPr>
        <w:t>)# interface type number</w:t>
      </w:r>
    </w:p>
    <w:p w:rsidR="00394C3A" w:rsidRPr="00394C3A" w:rsidRDefault="00394C3A" w:rsidP="00394C3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14:anchorId="380D1E86" wp14:editId="6A58C7A1">
            <wp:extent cx="4324350" cy="714375"/>
            <wp:effectExtent l="0" t="0" r="0" b="9525"/>
            <wp:docPr id="4" name="Picture 4" descr="Interface configuration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face configuration mo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714375"/>
                    </a:xfrm>
                    <a:prstGeom prst="rect">
                      <a:avLst/>
                    </a:prstGeom>
                    <a:noFill/>
                    <a:ln>
                      <a:noFill/>
                    </a:ln>
                  </pic:spPr>
                </pic:pic>
              </a:graphicData>
            </a:graphic>
          </wp:inline>
        </w:drawing>
      </w:r>
    </w:p>
    <w:p w:rsidR="00394C3A" w:rsidRPr="00394C3A" w:rsidRDefault="00394C3A" w:rsidP="00394C3A">
      <w:pPr>
        <w:spacing w:before="100" w:beforeAutospacing="1" w:after="100" w:afterAutospacing="1"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For example, to configure first serial port on 1841 series router we would use following command</w:t>
      </w:r>
    </w:p>
    <w:p w:rsidR="00394C3A" w:rsidRDefault="00394C3A" w:rsidP="0039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394C3A">
        <w:rPr>
          <w:rFonts w:ascii="Courier New" w:eastAsia="Times New Roman" w:hAnsi="Courier New" w:cs="Courier New"/>
          <w:sz w:val="20"/>
          <w:szCs w:val="20"/>
          <w:lang w:eastAsia="en-GB"/>
        </w:rPr>
        <w:t>Router(</w:t>
      </w:r>
      <w:proofErr w:type="spellStart"/>
      <w:proofErr w:type="gramEnd"/>
      <w:r w:rsidRPr="00394C3A">
        <w:rPr>
          <w:rFonts w:ascii="Courier New" w:eastAsia="Times New Roman" w:hAnsi="Courier New" w:cs="Courier New"/>
          <w:sz w:val="20"/>
          <w:szCs w:val="20"/>
          <w:lang w:eastAsia="en-GB"/>
        </w:rPr>
        <w:t>config</w:t>
      </w:r>
      <w:proofErr w:type="spellEnd"/>
      <w:r w:rsidRPr="00394C3A">
        <w:rPr>
          <w:rFonts w:ascii="Courier New" w:eastAsia="Times New Roman" w:hAnsi="Courier New" w:cs="Courier New"/>
          <w:sz w:val="20"/>
          <w:szCs w:val="20"/>
          <w:lang w:eastAsia="en-GB"/>
        </w:rPr>
        <w:t>)#interface serial 0/0/0</w:t>
      </w:r>
    </w:p>
    <w:p w:rsidR="006211C2" w:rsidRDefault="006211C2" w:rsidP="0039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6211C2" w:rsidRPr="00394C3A" w:rsidRDefault="006211C2" w:rsidP="0039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394C3A" w:rsidRPr="007D6BAA" w:rsidRDefault="00394C3A" w:rsidP="007D6BAA">
      <w:pPr>
        <w:spacing w:before="100" w:beforeAutospacing="1" w:after="100" w:afterAutospacing="1" w:line="240" w:lineRule="auto"/>
        <w:outlineLvl w:val="1"/>
        <w:rPr>
          <w:rFonts w:ascii="Times New Roman" w:eastAsia="Times New Roman" w:hAnsi="Times New Roman" w:cs="Times New Roman"/>
          <w:b/>
          <w:bCs/>
          <w:color w:val="0000FF"/>
          <w:sz w:val="36"/>
          <w:szCs w:val="36"/>
          <w:u w:val="single"/>
          <w:lang w:eastAsia="en-GB"/>
        </w:rPr>
      </w:pPr>
      <w:r w:rsidRPr="007D6BAA">
        <w:rPr>
          <w:rFonts w:ascii="Times New Roman" w:eastAsia="Times New Roman" w:hAnsi="Times New Roman" w:cs="Times New Roman"/>
          <w:b/>
          <w:bCs/>
          <w:color w:val="0000FF"/>
          <w:sz w:val="36"/>
          <w:szCs w:val="36"/>
          <w:u w:val="single"/>
          <w:lang w:eastAsia="en-GB"/>
        </w:rPr>
        <w:lastRenderedPageBreak/>
        <w:t>Sub Interface Configuration Mode</w:t>
      </w:r>
    </w:p>
    <w:p w:rsidR="00394C3A" w:rsidRPr="00394C3A" w:rsidRDefault="00394C3A" w:rsidP="00394C3A">
      <w:pPr>
        <w:spacing w:before="100" w:beforeAutospacing="1" w:after="100" w:afterAutospacing="1"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 xml:space="preserve">If interface supports virtualization, than sub interface mode is used to configure the virtual interface. From sub interface configuration mode you can configure multiple virtual interfaces known as sub interface on a single physical interface. On router usually virtual interfaces are used for wan connection such as Frame Relay. Frame Relay connection supports multiple point-to-point links known as PVC </w:t>
      </w:r>
      <w:proofErr w:type="gramStart"/>
      <w:r w:rsidRPr="00394C3A">
        <w:rPr>
          <w:rFonts w:ascii="Times New Roman" w:eastAsia="Times New Roman" w:hAnsi="Times New Roman" w:cs="Times New Roman"/>
          <w:sz w:val="24"/>
          <w:szCs w:val="24"/>
          <w:lang w:eastAsia="en-GB"/>
        </w:rPr>
        <w:t>( Permanent</w:t>
      </w:r>
      <w:proofErr w:type="gramEnd"/>
      <w:r w:rsidRPr="00394C3A">
        <w:rPr>
          <w:rFonts w:ascii="Times New Roman" w:eastAsia="Times New Roman" w:hAnsi="Times New Roman" w:cs="Times New Roman"/>
          <w:sz w:val="24"/>
          <w:szCs w:val="24"/>
          <w:lang w:eastAsia="en-GB"/>
        </w:rPr>
        <w:t xml:space="preserve"> virtual circuits). PVC can be combined under the separate sub interfaces those are configured on a single physical interface. Another example of sub interface is VLAN communication, where we create sub interface on physical </w:t>
      </w:r>
      <w:proofErr w:type="spellStart"/>
      <w:r w:rsidRPr="00394C3A">
        <w:rPr>
          <w:rFonts w:ascii="Times New Roman" w:eastAsia="Times New Roman" w:hAnsi="Times New Roman" w:cs="Times New Roman"/>
          <w:sz w:val="24"/>
          <w:szCs w:val="24"/>
          <w:lang w:eastAsia="en-GB"/>
        </w:rPr>
        <w:t>FastEthernet</w:t>
      </w:r>
      <w:proofErr w:type="spellEnd"/>
      <w:r w:rsidRPr="00394C3A">
        <w:rPr>
          <w:rFonts w:ascii="Times New Roman" w:eastAsia="Times New Roman" w:hAnsi="Times New Roman" w:cs="Times New Roman"/>
          <w:sz w:val="24"/>
          <w:szCs w:val="24"/>
          <w:lang w:eastAsia="en-GB"/>
        </w:rPr>
        <w:t xml:space="preserve"> port for each VLAN. To access sub interface configuration mode run following command from interface configuration mode.</w:t>
      </w:r>
    </w:p>
    <w:p w:rsidR="00394C3A" w:rsidRPr="00394C3A" w:rsidRDefault="00394C3A" w:rsidP="0039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394C3A">
        <w:rPr>
          <w:rFonts w:ascii="Courier New" w:eastAsia="Times New Roman" w:hAnsi="Courier New" w:cs="Courier New"/>
          <w:sz w:val="20"/>
          <w:szCs w:val="20"/>
          <w:lang w:eastAsia="en-GB"/>
        </w:rPr>
        <w:t>Router(</w:t>
      </w:r>
      <w:proofErr w:type="spellStart"/>
      <w:proofErr w:type="gramEnd"/>
      <w:r w:rsidRPr="00394C3A">
        <w:rPr>
          <w:rFonts w:ascii="Courier New" w:eastAsia="Times New Roman" w:hAnsi="Courier New" w:cs="Courier New"/>
          <w:sz w:val="20"/>
          <w:szCs w:val="20"/>
          <w:lang w:eastAsia="en-GB"/>
        </w:rPr>
        <w:t>config</w:t>
      </w:r>
      <w:proofErr w:type="spellEnd"/>
      <w:r w:rsidRPr="00394C3A">
        <w:rPr>
          <w:rFonts w:ascii="Courier New" w:eastAsia="Times New Roman" w:hAnsi="Courier New" w:cs="Courier New"/>
          <w:sz w:val="20"/>
          <w:szCs w:val="20"/>
          <w:lang w:eastAsia="en-GB"/>
        </w:rPr>
        <w:t>-if)# interface type number</w:t>
      </w:r>
    </w:p>
    <w:p w:rsidR="00394C3A" w:rsidRPr="00394C3A" w:rsidRDefault="00394C3A" w:rsidP="00394C3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14:anchorId="726F493A" wp14:editId="325935D3">
            <wp:extent cx="4695825" cy="1371600"/>
            <wp:effectExtent l="0" t="0" r="9525" b="0"/>
            <wp:docPr id="3" name="Picture 3" descr="Cisco IOS Sub Interface configuration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sco IOS Sub Interface configuration m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825" cy="1371600"/>
                    </a:xfrm>
                    <a:prstGeom prst="rect">
                      <a:avLst/>
                    </a:prstGeom>
                    <a:noFill/>
                    <a:ln>
                      <a:noFill/>
                    </a:ln>
                  </pic:spPr>
                </pic:pic>
              </a:graphicData>
            </a:graphic>
          </wp:inline>
        </w:drawing>
      </w:r>
    </w:p>
    <w:p w:rsidR="00394C3A" w:rsidRPr="00394C3A" w:rsidRDefault="00394C3A" w:rsidP="00394C3A">
      <w:pPr>
        <w:spacing w:before="100" w:beforeAutospacing="1" w:after="100" w:afterAutospacing="1"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 xml:space="preserve">In above example </w:t>
      </w:r>
      <w:proofErr w:type="spellStart"/>
      <w:r w:rsidRPr="00394C3A">
        <w:rPr>
          <w:rFonts w:ascii="Times New Roman" w:eastAsia="Times New Roman" w:hAnsi="Times New Roman" w:cs="Times New Roman"/>
          <w:sz w:val="24"/>
          <w:szCs w:val="24"/>
          <w:lang w:eastAsia="en-GB"/>
        </w:rPr>
        <w:t>fastethernet</w:t>
      </w:r>
      <w:proofErr w:type="spellEnd"/>
      <w:r w:rsidRPr="00394C3A">
        <w:rPr>
          <w:rFonts w:ascii="Times New Roman" w:eastAsia="Times New Roman" w:hAnsi="Times New Roman" w:cs="Times New Roman"/>
          <w:sz w:val="24"/>
          <w:szCs w:val="24"/>
          <w:lang w:eastAsia="en-GB"/>
        </w:rPr>
        <w:t xml:space="preserve"> 0</w:t>
      </w:r>
      <w:r w:rsidR="00AA14BF">
        <w:rPr>
          <w:rFonts w:ascii="Times New Roman" w:eastAsia="Times New Roman" w:hAnsi="Times New Roman" w:cs="Times New Roman"/>
          <w:sz w:val="24"/>
          <w:szCs w:val="24"/>
          <w:lang w:eastAsia="en-GB"/>
        </w:rPr>
        <w:t>/0.1 is the virtual interface (</w:t>
      </w:r>
      <w:r w:rsidRPr="00394C3A">
        <w:rPr>
          <w:rFonts w:ascii="Times New Roman" w:eastAsia="Times New Roman" w:hAnsi="Times New Roman" w:cs="Times New Roman"/>
          <w:sz w:val="24"/>
          <w:szCs w:val="24"/>
          <w:lang w:eastAsia="en-GB"/>
        </w:rPr>
        <w:t xml:space="preserve">sub </w:t>
      </w:r>
      <w:proofErr w:type="gramStart"/>
      <w:r w:rsidRPr="00394C3A">
        <w:rPr>
          <w:rFonts w:ascii="Times New Roman" w:eastAsia="Times New Roman" w:hAnsi="Times New Roman" w:cs="Times New Roman"/>
          <w:sz w:val="24"/>
          <w:szCs w:val="24"/>
          <w:lang w:eastAsia="en-GB"/>
        </w:rPr>
        <w:t>interface )</w:t>
      </w:r>
      <w:proofErr w:type="gramEnd"/>
      <w:r w:rsidRPr="00394C3A">
        <w:rPr>
          <w:rFonts w:ascii="Times New Roman" w:eastAsia="Times New Roman" w:hAnsi="Times New Roman" w:cs="Times New Roman"/>
          <w:sz w:val="24"/>
          <w:szCs w:val="24"/>
          <w:lang w:eastAsia="en-GB"/>
        </w:rPr>
        <w:t xml:space="preserve"> of physical interface </w:t>
      </w:r>
      <w:proofErr w:type="spellStart"/>
      <w:r w:rsidRPr="00394C3A">
        <w:rPr>
          <w:rFonts w:ascii="Times New Roman" w:eastAsia="Times New Roman" w:hAnsi="Times New Roman" w:cs="Times New Roman"/>
          <w:sz w:val="24"/>
          <w:szCs w:val="24"/>
          <w:lang w:eastAsia="en-GB"/>
        </w:rPr>
        <w:t>fastethernet</w:t>
      </w:r>
      <w:proofErr w:type="spellEnd"/>
      <w:r w:rsidRPr="00394C3A">
        <w:rPr>
          <w:rFonts w:ascii="Times New Roman" w:eastAsia="Times New Roman" w:hAnsi="Times New Roman" w:cs="Times New Roman"/>
          <w:sz w:val="24"/>
          <w:szCs w:val="24"/>
          <w:lang w:eastAsia="en-GB"/>
        </w:rPr>
        <w:t xml:space="preserve"> 0/0.</w:t>
      </w:r>
    </w:p>
    <w:p w:rsidR="00394C3A" w:rsidRPr="007D6BAA" w:rsidRDefault="00394C3A" w:rsidP="007D6BAA">
      <w:pPr>
        <w:spacing w:before="100" w:beforeAutospacing="1" w:after="100" w:afterAutospacing="1" w:line="240" w:lineRule="auto"/>
        <w:outlineLvl w:val="1"/>
        <w:rPr>
          <w:rFonts w:ascii="Times New Roman" w:eastAsia="Times New Roman" w:hAnsi="Times New Roman" w:cs="Times New Roman"/>
          <w:b/>
          <w:bCs/>
          <w:color w:val="0000FF"/>
          <w:sz w:val="36"/>
          <w:szCs w:val="36"/>
          <w:u w:val="single"/>
          <w:lang w:eastAsia="en-GB"/>
        </w:rPr>
      </w:pPr>
      <w:r w:rsidRPr="007D6BAA">
        <w:rPr>
          <w:rFonts w:ascii="Times New Roman" w:eastAsia="Times New Roman" w:hAnsi="Times New Roman" w:cs="Times New Roman"/>
          <w:b/>
          <w:bCs/>
          <w:color w:val="0000FF"/>
          <w:sz w:val="36"/>
          <w:szCs w:val="36"/>
          <w:u w:val="single"/>
          <w:lang w:eastAsia="en-GB"/>
        </w:rPr>
        <w:t>Setup Mode</w:t>
      </w:r>
    </w:p>
    <w:p w:rsidR="00394C3A" w:rsidRPr="00394C3A" w:rsidRDefault="00394C3A" w:rsidP="00394C3A">
      <w:pPr>
        <w:spacing w:before="100" w:beforeAutospacing="1" w:after="100" w:afterAutospacing="1"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 xml:space="preserve">At the end of booting process, </w:t>
      </w:r>
      <w:proofErr w:type="gramStart"/>
      <w:r w:rsidRPr="00394C3A">
        <w:rPr>
          <w:rFonts w:ascii="Times New Roman" w:eastAsia="Times New Roman" w:hAnsi="Times New Roman" w:cs="Times New Roman"/>
          <w:sz w:val="24"/>
          <w:szCs w:val="24"/>
          <w:lang w:eastAsia="en-GB"/>
        </w:rPr>
        <w:t>router try</w:t>
      </w:r>
      <w:proofErr w:type="gramEnd"/>
      <w:r w:rsidRPr="00394C3A">
        <w:rPr>
          <w:rFonts w:ascii="Times New Roman" w:eastAsia="Times New Roman" w:hAnsi="Times New Roman" w:cs="Times New Roman"/>
          <w:sz w:val="24"/>
          <w:szCs w:val="24"/>
          <w:lang w:eastAsia="en-GB"/>
        </w:rPr>
        <w:t xml:space="preserve"> to locate running configuration. If it finds the configuration, it would load that. If it fails to find valid configuration, it would initiate the setup mode. In Setup Mode router will ask you questions about the initial setting in a sequence for basic configuration values. Depending on answers provided by you, router will automatically build initial configuration.</w:t>
      </w:r>
    </w:p>
    <w:p w:rsidR="00394C3A" w:rsidRPr="00394C3A" w:rsidRDefault="00394C3A" w:rsidP="00394C3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14:anchorId="71EBFB5F" wp14:editId="05175D7B">
            <wp:extent cx="4152900" cy="3248025"/>
            <wp:effectExtent l="0" t="0" r="0" b="9525"/>
            <wp:docPr id="2" name="Picture 2" descr="Cisco IOS Setup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sco IOS Setup m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3248025"/>
                    </a:xfrm>
                    <a:prstGeom prst="rect">
                      <a:avLst/>
                    </a:prstGeom>
                    <a:noFill/>
                    <a:ln>
                      <a:noFill/>
                    </a:ln>
                  </pic:spPr>
                </pic:pic>
              </a:graphicData>
            </a:graphic>
          </wp:inline>
        </w:drawing>
      </w:r>
    </w:p>
    <w:p w:rsidR="00394C3A" w:rsidRPr="00394C3A" w:rsidRDefault="00394C3A" w:rsidP="00394C3A">
      <w:pPr>
        <w:spacing w:before="100" w:beforeAutospacing="1" w:after="100" w:afterAutospacing="1"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Router will enter in setup mode only if it does not find the valid configuration.</w:t>
      </w:r>
    </w:p>
    <w:p w:rsidR="00394C3A" w:rsidRPr="007D6BAA" w:rsidRDefault="00394C3A" w:rsidP="007D6BAA">
      <w:pPr>
        <w:spacing w:before="100" w:beforeAutospacing="1" w:after="100" w:afterAutospacing="1" w:line="240" w:lineRule="auto"/>
        <w:outlineLvl w:val="1"/>
        <w:rPr>
          <w:rFonts w:ascii="Times New Roman" w:eastAsia="Times New Roman" w:hAnsi="Times New Roman" w:cs="Times New Roman"/>
          <w:b/>
          <w:bCs/>
          <w:color w:val="0000FF"/>
          <w:sz w:val="36"/>
          <w:szCs w:val="36"/>
          <w:u w:val="single"/>
          <w:lang w:eastAsia="en-GB"/>
        </w:rPr>
      </w:pPr>
      <w:r w:rsidRPr="007D6BAA">
        <w:rPr>
          <w:rFonts w:ascii="Times New Roman" w:eastAsia="Times New Roman" w:hAnsi="Times New Roman" w:cs="Times New Roman"/>
          <w:b/>
          <w:bCs/>
          <w:color w:val="0000FF"/>
          <w:sz w:val="36"/>
          <w:szCs w:val="36"/>
          <w:u w:val="single"/>
          <w:lang w:eastAsia="en-GB"/>
        </w:rPr>
        <w:lastRenderedPageBreak/>
        <w:t>ROMMON Mode</w:t>
      </w:r>
    </w:p>
    <w:p w:rsidR="00394C3A" w:rsidRPr="00394C3A" w:rsidRDefault="00394C3A" w:rsidP="00394C3A">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394C3A">
        <w:rPr>
          <w:rFonts w:ascii="Times New Roman" w:eastAsia="Times New Roman" w:hAnsi="Times New Roman" w:cs="Times New Roman"/>
          <w:sz w:val="24"/>
          <w:szCs w:val="24"/>
          <w:lang w:eastAsia="en-GB"/>
        </w:rPr>
        <w:t>During the boot process router loads IOS image in RAM.</w:t>
      </w:r>
      <w:proofErr w:type="gramEnd"/>
      <w:r w:rsidRPr="00394C3A">
        <w:rPr>
          <w:rFonts w:ascii="Times New Roman" w:eastAsia="Times New Roman" w:hAnsi="Times New Roman" w:cs="Times New Roman"/>
          <w:sz w:val="24"/>
          <w:szCs w:val="24"/>
          <w:lang w:eastAsia="en-GB"/>
        </w:rPr>
        <w:t xml:space="preserve"> If it does not find a valid IOS image, it would enter in ROMMON mode. You can manually enter in this mode by interrupting boot sequence during the </w:t>
      </w:r>
      <w:proofErr w:type="spellStart"/>
      <w:r w:rsidRPr="00394C3A">
        <w:rPr>
          <w:rFonts w:ascii="Times New Roman" w:eastAsia="Times New Roman" w:hAnsi="Times New Roman" w:cs="Times New Roman"/>
          <w:sz w:val="24"/>
          <w:szCs w:val="24"/>
          <w:lang w:eastAsia="en-GB"/>
        </w:rPr>
        <w:t>startup</w:t>
      </w:r>
      <w:proofErr w:type="spellEnd"/>
      <w:r w:rsidRPr="00394C3A">
        <w:rPr>
          <w:rFonts w:ascii="Times New Roman" w:eastAsia="Times New Roman" w:hAnsi="Times New Roman" w:cs="Times New Roman"/>
          <w:sz w:val="24"/>
          <w:szCs w:val="24"/>
          <w:lang w:eastAsia="en-GB"/>
        </w:rPr>
        <w:t xml:space="preserve">. This mode is used for diagnostic purpose. By default router does not enter in this mode unless it completely fail to locate the IOS image. To manually enter in this mode, execute reload command from privileged exec mode and then press CTRL + C key combination during the first 60 seconds of </w:t>
      </w:r>
      <w:proofErr w:type="spellStart"/>
      <w:r w:rsidRPr="00394C3A">
        <w:rPr>
          <w:rFonts w:ascii="Times New Roman" w:eastAsia="Times New Roman" w:hAnsi="Times New Roman" w:cs="Times New Roman"/>
          <w:sz w:val="24"/>
          <w:szCs w:val="24"/>
          <w:lang w:eastAsia="en-GB"/>
        </w:rPr>
        <w:t>startup</w:t>
      </w:r>
      <w:proofErr w:type="spellEnd"/>
      <w:r w:rsidRPr="00394C3A">
        <w:rPr>
          <w:rFonts w:ascii="Times New Roman" w:eastAsia="Times New Roman" w:hAnsi="Times New Roman" w:cs="Times New Roman"/>
          <w:sz w:val="24"/>
          <w:szCs w:val="24"/>
          <w:lang w:eastAsia="en-GB"/>
        </w:rPr>
        <w:t>.</w:t>
      </w:r>
    </w:p>
    <w:p w:rsidR="00394C3A" w:rsidRPr="00394C3A" w:rsidRDefault="00394C3A" w:rsidP="009054A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14:anchorId="6E2E34F6" wp14:editId="7DB2C29D">
            <wp:extent cx="4219575" cy="1619250"/>
            <wp:effectExtent l="0" t="0" r="9525" b="0"/>
            <wp:docPr id="1" name="Picture 1" descr="Cisco IOS Rommon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sco IOS Rommon mo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1619250"/>
                    </a:xfrm>
                    <a:prstGeom prst="rect">
                      <a:avLst/>
                    </a:prstGeom>
                    <a:noFill/>
                    <a:ln>
                      <a:noFill/>
                    </a:ln>
                  </pic:spPr>
                </pic:pic>
              </a:graphicData>
            </a:graphic>
          </wp:inline>
        </w:drawing>
      </w:r>
    </w:p>
    <w:p w:rsidR="00394C3A" w:rsidRPr="007D6BAA" w:rsidRDefault="00394C3A" w:rsidP="007D6BAA">
      <w:pPr>
        <w:spacing w:before="100" w:beforeAutospacing="1" w:after="100" w:afterAutospacing="1" w:line="240" w:lineRule="auto"/>
        <w:outlineLvl w:val="1"/>
        <w:rPr>
          <w:rFonts w:ascii="Times New Roman" w:eastAsia="Times New Roman" w:hAnsi="Times New Roman" w:cs="Times New Roman"/>
          <w:b/>
          <w:bCs/>
          <w:color w:val="0000FF"/>
          <w:sz w:val="36"/>
          <w:szCs w:val="36"/>
          <w:u w:val="single"/>
          <w:lang w:eastAsia="en-GB"/>
        </w:rPr>
      </w:pPr>
      <w:r w:rsidRPr="007D6BAA">
        <w:rPr>
          <w:rFonts w:ascii="Times New Roman" w:eastAsia="Times New Roman" w:hAnsi="Times New Roman" w:cs="Times New Roman"/>
          <w:b/>
          <w:bCs/>
          <w:color w:val="0000FF"/>
          <w:sz w:val="36"/>
          <w:szCs w:val="36"/>
          <w:u w:val="single"/>
          <w:lang w:eastAsia="en-GB"/>
        </w:rPr>
        <w:t>Cisco IOS mode cheat sheet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9"/>
        <w:gridCol w:w="2296"/>
        <w:gridCol w:w="2147"/>
        <w:gridCol w:w="2031"/>
        <w:gridCol w:w="2007"/>
      </w:tblGrid>
      <w:tr w:rsidR="00394C3A" w:rsidRPr="00394C3A" w:rsidTr="009054A0">
        <w:trPr>
          <w:tblCellSpacing w:w="15" w:type="dxa"/>
        </w:trPr>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Mode</w:t>
            </w:r>
          </w:p>
        </w:tc>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Purpose</w:t>
            </w:r>
          </w:p>
        </w:tc>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Prompt</w:t>
            </w:r>
          </w:p>
        </w:tc>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Command to enter</w:t>
            </w:r>
          </w:p>
        </w:tc>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Command to exit</w:t>
            </w:r>
          </w:p>
        </w:tc>
      </w:tr>
      <w:tr w:rsidR="00394C3A" w:rsidRPr="00394C3A" w:rsidTr="009054A0">
        <w:trPr>
          <w:tblCellSpacing w:w="15" w:type="dxa"/>
        </w:trPr>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User EXEC</w:t>
            </w:r>
          </w:p>
        </w:tc>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Allow you to connect with remote devices, perform basic tests, temporary change terminal setting, list system information</w:t>
            </w:r>
          </w:p>
        </w:tc>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Router &gt;</w:t>
            </w:r>
          </w:p>
        </w:tc>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Default mode after booting. Login with password, if configured.</w:t>
            </w:r>
          </w:p>
        </w:tc>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Use exit command</w:t>
            </w:r>
          </w:p>
        </w:tc>
      </w:tr>
      <w:tr w:rsidR="00394C3A" w:rsidRPr="00394C3A" w:rsidTr="009054A0">
        <w:trPr>
          <w:tblCellSpacing w:w="15" w:type="dxa"/>
        </w:trPr>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Privileged EXEC</w:t>
            </w:r>
          </w:p>
        </w:tc>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Allow you to set operating parameters. It also includes high level testing and list commands like show, copy, debug.</w:t>
            </w:r>
          </w:p>
        </w:tc>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Router #</w:t>
            </w:r>
          </w:p>
        </w:tc>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Use enable command from user exec mode</w:t>
            </w:r>
          </w:p>
        </w:tc>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Use exit command</w:t>
            </w:r>
          </w:p>
        </w:tc>
      </w:tr>
      <w:tr w:rsidR="00394C3A" w:rsidRPr="00394C3A" w:rsidTr="009054A0">
        <w:trPr>
          <w:tblCellSpacing w:w="15" w:type="dxa"/>
        </w:trPr>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Global Configuration</w:t>
            </w:r>
          </w:p>
        </w:tc>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Contain commands those affect the entire system</w:t>
            </w:r>
          </w:p>
        </w:tc>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Router(</w:t>
            </w:r>
            <w:proofErr w:type="spellStart"/>
            <w:r w:rsidRPr="00394C3A">
              <w:rPr>
                <w:rFonts w:ascii="Times New Roman" w:eastAsia="Times New Roman" w:hAnsi="Times New Roman" w:cs="Times New Roman"/>
                <w:sz w:val="24"/>
                <w:szCs w:val="24"/>
                <w:lang w:eastAsia="en-GB"/>
              </w:rPr>
              <w:t>config</w:t>
            </w:r>
            <w:proofErr w:type="spellEnd"/>
            <w:r w:rsidRPr="00394C3A">
              <w:rPr>
                <w:rFonts w:ascii="Times New Roman" w:eastAsia="Times New Roman" w:hAnsi="Times New Roman" w:cs="Times New Roman"/>
                <w:sz w:val="24"/>
                <w:szCs w:val="24"/>
                <w:lang w:eastAsia="en-GB"/>
              </w:rPr>
              <w:t>)#</w:t>
            </w:r>
          </w:p>
        </w:tc>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Use configure terminal command from privileged exec mode</w:t>
            </w:r>
          </w:p>
        </w:tc>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Use exit command</w:t>
            </w:r>
          </w:p>
        </w:tc>
      </w:tr>
      <w:tr w:rsidR="00394C3A" w:rsidRPr="00394C3A" w:rsidTr="009054A0">
        <w:trPr>
          <w:tblCellSpacing w:w="15" w:type="dxa"/>
        </w:trPr>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Interface Configuration</w:t>
            </w:r>
          </w:p>
        </w:tc>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Contain commands those modify the operation of an interface</w:t>
            </w:r>
          </w:p>
        </w:tc>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Router(</w:t>
            </w:r>
            <w:proofErr w:type="spellStart"/>
            <w:r w:rsidRPr="00394C3A">
              <w:rPr>
                <w:rFonts w:ascii="Times New Roman" w:eastAsia="Times New Roman" w:hAnsi="Times New Roman" w:cs="Times New Roman"/>
                <w:sz w:val="24"/>
                <w:szCs w:val="24"/>
                <w:lang w:eastAsia="en-GB"/>
              </w:rPr>
              <w:t>config</w:t>
            </w:r>
            <w:proofErr w:type="spellEnd"/>
            <w:r w:rsidRPr="00394C3A">
              <w:rPr>
                <w:rFonts w:ascii="Times New Roman" w:eastAsia="Times New Roman" w:hAnsi="Times New Roman" w:cs="Times New Roman"/>
                <w:sz w:val="24"/>
                <w:szCs w:val="24"/>
                <w:lang w:eastAsia="en-GB"/>
              </w:rPr>
              <w:t>-if)#</w:t>
            </w:r>
          </w:p>
        </w:tc>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Use interface type number command from global configuration mode</w:t>
            </w:r>
          </w:p>
        </w:tc>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Use exit command to return in global configuration mode</w:t>
            </w:r>
          </w:p>
        </w:tc>
      </w:tr>
      <w:tr w:rsidR="00394C3A" w:rsidRPr="00394C3A" w:rsidTr="009054A0">
        <w:trPr>
          <w:tblCellSpacing w:w="15" w:type="dxa"/>
        </w:trPr>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Sub-Interface Configuration</w:t>
            </w:r>
          </w:p>
        </w:tc>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Configure or modify the virtual interface created from physical interface</w:t>
            </w:r>
          </w:p>
        </w:tc>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Router(</w:t>
            </w:r>
            <w:proofErr w:type="spellStart"/>
            <w:r w:rsidRPr="00394C3A">
              <w:rPr>
                <w:rFonts w:ascii="Times New Roman" w:eastAsia="Times New Roman" w:hAnsi="Times New Roman" w:cs="Times New Roman"/>
                <w:sz w:val="24"/>
                <w:szCs w:val="24"/>
                <w:lang w:eastAsia="en-GB"/>
              </w:rPr>
              <w:t>config-subif</w:t>
            </w:r>
            <w:proofErr w:type="spellEnd"/>
            <w:r w:rsidRPr="00394C3A">
              <w:rPr>
                <w:rFonts w:ascii="Times New Roman" w:eastAsia="Times New Roman" w:hAnsi="Times New Roman" w:cs="Times New Roman"/>
                <w:sz w:val="24"/>
                <w:szCs w:val="24"/>
                <w:lang w:eastAsia="en-GB"/>
              </w:rPr>
              <w:t>)</w:t>
            </w:r>
          </w:p>
        </w:tc>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Use interface type sub interface number command from global configuration mode or interface configure mode</w:t>
            </w:r>
          </w:p>
        </w:tc>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Use exit to return previous mode. Use end command to return in privileged exec mode.</w:t>
            </w:r>
          </w:p>
        </w:tc>
      </w:tr>
      <w:tr w:rsidR="00394C3A" w:rsidRPr="00394C3A" w:rsidTr="009054A0">
        <w:trPr>
          <w:tblCellSpacing w:w="15" w:type="dxa"/>
        </w:trPr>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Setup</w:t>
            </w:r>
          </w:p>
        </w:tc>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 xml:space="preserve">Used by router to </w:t>
            </w:r>
            <w:r w:rsidRPr="00394C3A">
              <w:rPr>
                <w:rFonts w:ascii="Times New Roman" w:eastAsia="Times New Roman" w:hAnsi="Times New Roman" w:cs="Times New Roman"/>
                <w:sz w:val="24"/>
                <w:szCs w:val="24"/>
                <w:lang w:eastAsia="en-GB"/>
              </w:rPr>
              <w:lastRenderedPageBreak/>
              <w:t>create initial configuration, if running configuration is not present</w:t>
            </w:r>
          </w:p>
        </w:tc>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lastRenderedPageBreak/>
              <w:t xml:space="preserve">Parameter[Parameter </w:t>
            </w:r>
            <w:r w:rsidRPr="00394C3A">
              <w:rPr>
                <w:rFonts w:ascii="Times New Roman" w:eastAsia="Times New Roman" w:hAnsi="Times New Roman" w:cs="Times New Roman"/>
                <w:sz w:val="24"/>
                <w:szCs w:val="24"/>
                <w:lang w:eastAsia="en-GB"/>
              </w:rPr>
              <w:lastRenderedPageBreak/>
              <w:t>value]:</w:t>
            </w:r>
          </w:p>
        </w:tc>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lastRenderedPageBreak/>
              <w:t xml:space="preserve">Router will </w:t>
            </w:r>
            <w:r w:rsidRPr="00394C3A">
              <w:rPr>
                <w:rFonts w:ascii="Times New Roman" w:eastAsia="Times New Roman" w:hAnsi="Times New Roman" w:cs="Times New Roman"/>
                <w:sz w:val="24"/>
                <w:szCs w:val="24"/>
                <w:lang w:eastAsia="en-GB"/>
              </w:rPr>
              <w:lastRenderedPageBreak/>
              <w:t>automatically insert in this mode if running configuration is not present</w:t>
            </w:r>
          </w:p>
        </w:tc>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lastRenderedPageBreak/>
              <w:t xml:space="preserve">Press CTRL+C to </w:t>
            </w:r>
            <w:r w:rsidRPr="00394C3A">
              <w:rPr>
                <w:rFonts w:ascii="Times New Roman" w:eastAsia="Times New Roman" w:hAnsi="Times New Roman" w:cs="Times New Roman"/>
                <w:sz w:val="24"/>
                <w:szCs w:val="24"/>
                <w:lang w:eastAsia="en-GB"/>
              </w:rPr>
              <w:lastRenderedPageBreak/>
              <w:t>abort. Type yes to save configuration, or no to exit without saving when asked in the end of setup.</w:t>
            </w:r>
          </w:p>
        </w:tc>
      </w:tr>
      <w:tr w:rsidR="00394C3A" w:rsidRPr="00394C3A" w:rsidTr="009054A0">
        <w:trPr>
          <w:tblCellSpacing w:w="15" w:type="dxa"/>
        </w:trPr>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lastRenderedPageBreak/>
              <w:t>ROMMON</w:t>
            </w:r>
          </w:p>
        </w:tc>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 xml:space="preserve">If </w:t>
            </w:r>
            <w:proofErr w:type="gramStart"/>
            <w:r w:rsidRPr="00394C3A">
              <w:rPr>
                <w:rFonts w:ascii="Times New Roman" w:eastAsia="Times New Roman" w:hAnsi="Times New Roman" w:cs="Times New Roman"/>
                <w:sz w:val="24"/>
                <w:szCs w:val="24"/>
                <w:lang w:eastAsia="en-GB"/>
              </w:rPr>
              <w:t>router automatically enter</w:t>
            </w:r>
            <w:proofErr w:type="gramEnd"/>
            <w:r w:rsidRPr="00394C3A">
              <w:rPr>
                <w:rFonts w:ascii="Times New Roman" w:eastAsia="Times New Roman" w:hAnsi="Times New Roman" w:cs="Times New Roman"/>
                <w:sz w:val="24"/>
                <w:szCs w:val="24"/>
                <w:lang w:eastAsia="en-GB"/>
              </w:rPr>
              <w:t xml:space="preserve"> in this mode, than it indicate that it fails to locate a valid IOS image. Manual entrance in this mode Allow you to perform low-level diagnostics.</w:t>
            </w:r>
          </w:p>
        </w:tc>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ROMMON&gt;</w:t>
            </w:r>
          </w:p>
        </w:tc>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Enter reload command from privileged exec mode. Press CTRL + C key combination during the first 60 seconds of booting process</w:t>
            </w:r>
          </w:p>
        </w:tc>
        <w:tc>
          <w:tcPr>
            <w:tcW w:w="0" w:type="auto"/>
            <w:vAlign w:val="center"/>
            <w:hideMark/>
          </w:tcPr>
          <w:p w:rsidR="00394C3A" w:rsidRPr="00394C3A" w:rsidRDefault="00394C3A" w:rsidP="00394C3A">
            <w:pPr>
              <w:spacing w:after="0"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Use exit command.</w:t>
            </w:r>
          </w:p>
        </w:tc>
      </w:tr>
    </w:tbl>
    <w:p w:rsidR="001B3F7F" w:rsidRDefault="001B3F7F" w:rsidP="001B3F7F">
      <w:pPr>
        <w:spacing w:before="100" w:beforeAutospacing="1" w:after="100" w:afterAutospacing="1" w:line="240" w:lineRule="auto"/>
        <w:rPr>
          <w:rFonts w:ascii="Times New Roman" w:eastAsia="Times New Roman" w:hAnsi="Times New Roman" w:cs="Times New Roman"/>
          <w:sz w:val="24"/>
          <w:szCs w:val="24"/>
          <w:lang w:eastAsia="en-GB"/>
        </w:rPr>
      </w:pPr>
    </w:p>
    <w:p w:rsidR="00441D9B" w:rsidRPr="00441D9B" w:rsidRDefault="00441D9B" w:rsidP="00441D9B">
      <w:pPr>
        <w:spacing w:before="100" w:beforeAutospacing="1" w:after="100" w:afterAutospacing="1" w:line="240" w:lineRule="auto"/>
        <w:outlineLvl w:val="1"/>
        <w:rPr>
          <w:rFonts w:ascii="Times New Roman" w:eastAsia="Times New Roman" w:hAnsi="Times New Roman" w:cs="Times New Roman"/>
          <w:b/>
          <w:bCs/>
          <w:color w:val="0000FF"/>
          <w:sz w:val="36"/>
          <w:szCs w:val="36"/>
          <w:u w:val="single"/>
          <w:lang w:eastAsia="en-GB"/>
        </w:rPr>
      </w:pPr>
      <w:r w:rsidRPr="00441D9B">
        <w:rPr>
          <w:rFonts w:ascii="Times New Roman" w:eastAsia="Times New Roman" w:hAnsi="Times New Roman" w:cs="Times New Roman"/>
          <w:b/>
          <w:bCs/>
          <w:color w:val="0000FF"/>
          <w:sz w:val="36"/>
          <w:szCs w:val="36"/>
          <w:u w:val="single"/>
          <w:lang w:eastAsia="en-GB"/>
        </w:rPr>
        <w:t>Noticeable</w:t>
      </w:r>
    </w:p>
    <w:p w:rsidR="00394C3A" w:rsidRPr="00394C3A" w:rsidRDefault="00394C3A" w:rsidP="00394C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 xml:space="preserve">IOS commands are not case </w:t>
      </w:r>
      <w:proofErr w:type="gramStart"/>
      <w:r w:rsidRPr="00394C3A">
        <w:rPr>
          <w:rFonts w:ascii="Times New Roman" w:eastAsia="Times New Roman" w:hAnsi="Times New Roman" w:cs="Times New Roman"/>
          <w:sz w:val="24"/>
          <w:szCs w:val="24"/>
          <w:lang w:eastAsia="en-GB"/>
        </w:rPr>
        <w:t>sensitive,</w:t>
      </w:r>
      <w:proofErr w:type="gramEnd"/>
      <w:r w:rsidRPr="00394C3A">
        <w:rPr>
          <w:rFonts w:ascii="Times New Roman" w:eastAsia="Times New Roman" w:hAnsi="Times New Roman" w:cs="Times New Roman"/>
          <w:sz w:val="24"/>
          <w:szCs w:val="24"/>
          <w:lang w:eastAsia="en-GB"/>
        </w:rPr>
        <w:t xml:space="preserve"> you can enter them in uppercase, lowercase, or mixed case.</w:t>
      </w:r>
    </w:p>
    <w:p w:rsidR="00394C3A" w:rsidRPr="00394C3A" w:rsidRDefault="00394C3A" w:rsidP="00394C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Password is case sensitive. Make sure you type it in correct case.</w:t>
      </w:r>
    </w:p>
    <w:p w:rsidR="00394C3A" w:rsidRPr="00394C3A" w:rsidRDefault="00394C3A" w:rsidP="00394C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 xml:space="preserve">In any mode, you can obtain a list of commands available on that mode by entering a question </w:t>
      </w:r>
      <w:proofErr w:type="gramStart"/>
      <w:r w:rsidRPr="00394C3A">
        <w:rPr>
          <w:rFonts w:ascii="Times New Roman" w:eastAsia="Times New Roman" w:hAnsi="Times New Roman" w:cs="Times New Roman"/>
          <w:sz w:val="24"/>
          <w:szCs w:val="24"/>
          <w:lang w:eastAsia="en-GB"/>
        </w:rPr>
        <w:t>mark(</w:t>
      </w:r>
      <w:proofErr w:type="gramEnd"/>
      <w:r w:rsidRPr="00394C3A">
        <w:rPr>
          <w:rFonts w:ascii="Times New Roman" w:eastAsia="Times New Roman" w:hAnsi="Times New Roman" w:cs="Times New Roman"/>
          <w:sz w:val="24"/>
          <w:szCs w:val="24"/>
          <w:lang w:eastAsia="en-GB"/>
        </w:rPr>
        <w:t>?).</w:t>
      </w:r>
    </w:p>
    <w:p w:rsidR="00394C3A" w:rsidRPr="00394C3A" w:rsidRDefault="00394C3A" w:rsidP="00394C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Standard order of accessing mode is</w:t>
      </w:r>
    </w:p>
    <w:p w:rsidR="00394C3A" w:rsidRPr="00394C3A" w:rsidRDefault="00394C3A" w:rsidP="00394C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User Exec mode =&gt; Privileged Exec mode =&gt; Global Configuration mode =&gt; Interface Configuration mode =&gt; Sub Interface Configuration mode</w:t>
      </w:r>
    </w:p>
    <w:p w:rsidR="00394C3A" w:rsidRPr="00394C3A" w:rsidRDefault="00394C3A" w:rsidP="00394C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Router will enter in setup mode only if it fails to load a valid running configuration.</w:t>
      </w:r>
    </w:p>
    <w:p w:rsidR="00394C3A" w:rsidRPr="00394C3A" w:rsidRDefault="00394C3A" w:rsidP="00394C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Router will enter in ROMMON mode only if it fails to load a valid IOS image file.</w:t>
      </w:r>
    </w:p>
    <w:p w:rsidR="00394C3A" w:rsidRPr="00394C3A" w:rsidRDefault="00394C3A" w:rsidP="00394C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94C3A">
        <w:rPr>
          <w:rFonts w:ascii="Times New Roman" w:eastAsia="Times New Roman" w:hAnsi="Times New Roman" w:cs="Times New Roman"/>
          <w:sz w:val="24"/>
          <w:szCs w:val="24"/>
          <w:lang w:eastAsia="en-GB"/>
        </w:rPr>
        <w:t>You can manually enter in ROMMON mode for diagnostics purpose.</w:t>
      </w:r>
    </w:p>
    <w:p w:rsidR="00D721A2" w:rsidRPr="00394C3A" w:rsidRDefault="00E93C87">
      <w:pPr>
        <w:rPr>
          <w:lang w:val="en-US"/>
        </w:rPr>
      </w:pPr>
      <w:bookmarkStart w:id="7" w:name="_GoBack"/>
      <w:bookmarkEnd w:id="7"/>
      <w:r w:rsidRPr="002F2EF1">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4D06ED25" wp14:editId="1DC490CA">
                <wp:simplePos x="0" y="0"/>
                <wp:positionH relativeFrom="column">
                  <wp:posOffset>3612515</wp:posOffset>
                </wp:positionH>
                <wp:positionV relativeFrom="paragraph">
                  <wp:posOffset>2518410</wp:posOffset>
                </wp:positionV>
                <wp:extent cx="2589530" cy="1095555"/>
                <wp:effectExtent l="57150" t="38100" r="77470" b="104775"/>
                <wp:wrapNone/>
                <wp:docPr id="10" name="Text Box 10"/>
                <wp:cNvGraphicFramePr/>
                <a:graphic xmlns:a="http://schemas.openxmlformats.org/drawingml/2006/main">
                  <a:graphicData uri="http://schemas.microsoft.com/office/word/2010/wordprocessingShape">
                    <wps:wsp>
                      <wps:cNvSpPr txBox="1"/>
                      <wps:spPr>
                        <a:xfrm>
                          <a:off x="0" y="0"/>
                          <a:ext cx="2589530" cy="1095555"/>
                        </a:xfrm>
                        <a:prstGeom prst="rect">
                          <a:avLst/>
                        </a:prstGeom>
                        <a:ln/>
                      </wps:spPr>
                      <wps:style>
                        <a:lnRef idx="1">
                          <a:schemeClr val="dk1"/>
                        </a:lnRef>
                        <a:fillRef idx="2">
                          <a:schemeClr val="dk1"/>
                        </a:fillRef>
                        <a:effectRef idx="1">
                          <a:schemeClr val="dk1"/>
                        </a:effectRef>
                        <a:fontRef idx="minor">
                          <a:schemeClr val="dk1"/>
                        </a:fontRef>
                      </wps:style>
                      <wps:txbx>
                        <w:txbxContent>
                          <w:p w:rsidR="00E93C87" w:rsidRPr="001D0E7E" w:rsidRDefault="00E93C87" w:rsidP="00E93C87">
                            <w:pPr>
                              <w:rPr>
                                <w:rFonts w:ascii="Times New Roman" w:hAnsi="Times New Roman" w:cs="Times New Roman"/>
                                <w:sz w:val="24"/>
                                <w:szCs w:val="24"/>
                              </w:rPr>
                            </w:pPr>
                            <w:r w:rsidRPr="001D0E7E">
                              <w:rPr>
                                <w:rFonts w:ascii="Times New Roman" w:hAnsi="Times New Roman" w:cs="Times New Roman"/>
                                <w:sz w:val="24"/>
                                <w:szCs w:val="24"/>
                              </w:rPr>
                              <w:t>Abdur Razzak</w:t>
                            </w:r>
                            <w:r>
                              <w:rPr>
                                <w:rFonts w:ascii="Times New Roman" w:hAnsi="Times New Roman" w:cs="Times New Roman"/>
                                <w:sz w:val="24"/>
                                <w:szCs w:val="24"/>
                              </w:rPr>
                              <w:br/>
                            </w:r>
                            <w:r w:rsidRPr="001D0E7E">
                              <w:rPr>
                                <w:rFonts w:ascii="Times New Roman" w:hAnsi="Times New Roman" w:cs="Times New Roman"/>
                                <w:sz w:val="24"/>
                                <w:szCs w:val="24"/>
                              </w:rPr>
                              <w:t>ID: 1204149</w:t>
                            </w:r>
                            <w:r>
                              <w:rPr>
                                <w:rFonts w:ascii="Times New Roman" w:hAnsi="Times New Roman" w:cs="Times New Roman"/>
                                <w:sz w:val="24"/>
                                <w:szCs w:val="24"/>
                              </w:rPr>
                              <w:br/>
                            </w:r>
                            <w:r w:rsidRPr="001D0E7E">
                              <w:rPr>
                                <w:rFonts w:ascii="Times New Roman" w:hAnsi="Times New Roman" w:cs="Times New Roman"/>
                                <w:sz w:val="24"/>
                                <w:szCs w:val="24"/>
                              </w:rPr>
                              <w:t>Batch: ID-NT/ACSL-01M/R28/01</w:t>
                            </w:r>
                            <w:r>
                              <w:rPr>
                                <w:rFonts w:ascii="Times New Roman" w:hAnsi="Times New Roman" w:cs="Times New Roman"/>
                                <w:sz w:val="24"/>
                                <w:szCs w:val="24"/>
                              </w:rPr>
                              <w:br/>
                            </w:r>
                            <w:r w:rsidRPr="001D0E7E">
                              <w:rPr>
                                <w:rFonts w:ascii="Times New Roman" w:hAnsi="Times New Roman" w:cs="Times New Roman"/>
                                <w:sz w:val="24"/>
                                <w:szCs w:val="24"/>
                              </w:rPr>
                              <w:t>Mobile: 01972090660/01723090660</w:t>
                            </w:r>
                            <w:r>
                              <w:rPr>
                                <w:rFonts w:ascii="Times New Roman" w:hAnsi="Times New Roman" w:cs="Times New Roman"/>
                                <w:sz w:val="24"/>
                                <w:szCs w:val="24"/>
                              </w:rPr>
                              <w:br/>
                            </w:r>
                            <w:r w:rsidRPr="001D0E7E">
                              <w:rPr>
                                <w:rFonts w:ascii="Times New Roman" w:hAnsi="Times New Roman" w:cs="Times New Roman"/>
                                <w:sz w:val="24"/>
                                <w:szCs w:val="24"/>
                              </w:rPr>
                              <w:t>Email: a.razzak660@gmail.com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84.45pt;margin-top:198.3pt;width:203.9pt;height:8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E93C87" w:rsidRPr="001D0E7E" w:rsidRDefault="00E93C87" w:rsidP="00E93C87">
                      <w:pPr>
                        <w:rPr>
                          <w:rFonts w:ascii="Times New Roman" w:hAnsi="Times New Roman" w:cs="Times New Roman"/>
                          <w:sz w:val="24"/>
                          <w:szCs w:val="24"/>
                        </w:rPr>
                      </w:pPr>
                      <w:r w:rsidRPr="001D0E7E">
                        <w:rPr>
                          <w:rFonts w:ascii="Times New Roman" w:hAnsi="Times New Roman" w:cs="Times New Roman"/>
                          <w:sz w:val="24"/>
                          <w:szCs w:val="24"/>
                        </w:rPr>
                        <w:t>Abdur Razzak</w:t>
                      </w:r>
                      <w:r>
                        <w:rPr>
                          <w:rFonts w:ascii="Times New Roman" w:hAnsi="Times New Roman" w:cs="Times New Roman"/>
                          <w:sz w:val="24"/>
                          <w:szCs w:val="24"/>
                        </w:rPr>
                        <w:br/>
                      </w:r>
                      <w:r w:rsidRPr="001D0E7E">
                        <w:rPr>
                          <w:rFonts w:ascii="Times New Roman" w:hAnsi="Times New Roman" w:cs="Times New Roman"/>
                          <w:sz w:val="24"/>
                          <w:szCs w:val="24"/>
                        </w:rPr>
                        <w:t>ID: 1204149</w:t>
                      </w:r>
                      <w:r>
                        <w:rPr>
                          <w:rFonts w:ascii="Times New Roman" w:hAnsi="Times New Roman" w:cs="Times New Roman"/>
                          <w:sz w:val="24"/>
                          <w:szCs w:val="24"/>
                        </w:rPr>
                        <w:br/>
                      </w:r>
                      <w:r w:rsidRPr="001D0E7E">
                        <w:rPr>
                          <w:rFonts w:ascii="Times New Roman" w:hAnsi="Times New Roman" w:cs="Times New Roman"/>
                          <w:sz w:val="24"/>
                          <w:szCs w:val="24"/>
                        </w:rPr>
                        <w:t>Batch: ID-NT/ACSL-01M/R28/01</w:t>
                      </w:r>
                      <w:r>
                        <w:rPr>
                          <w:rFonts w:ascii="Times New Roman" w:hAnsi="Times New Roman" w:cs="Times New Roman"/>
                          <w:sz w:val="24"/>
                          <w:szCs w:val="24"/>
                        </w:rPr>
                        <w:br/>
                      </w:r>
                      <w:r w:rsidRPr="001D0E7E">
                        <w:rPr>
                          <w:rFonts w:ascii="Times New Roman" w:hAnsi="Times New Roman" w:cs="Times New Roman"/>
                          <w:sz w:val="24"/>
                          <w:szCs w:val="24"/>
                        </w:rPr>
                        <w:t>Mobile: 01972090660/01723090660</w:t>
                      </w:r>
                      <w:r>
                        <w:rPr>
                          <w:rFonts w:ascii="Times New Roman" w:hAnsi="Times New Roman" w:cs="Times New Roman"/>
                          <w:sz w:val="24"/>
                          <w:szCs w:val="24"/>
                        </w:rPr>
                        <w:br/>
                      </w:r>
                      <w:r w:rsidRPr="001D0E7E">
                        <w:rPr>
                          <w:rFonts w:ascii="Times New Roman" w:hAnsi="Times New Roman" w:cs="Times New Roman"/>
                          <w:sz w:val="24"/>
                          <w:szCs w:val="24"/>
                        </w:rPr>
                        <w:t>Email: a.razzak660@gmail.com</w:t>
                      </w:r>
                    </w:p>
                  </w:txbxContent>
                </v:textbox>
              </v:shape>
            </w:pict>
          </mc:Fallback>
        </mc:AlternateContent>
      </w:r>
    </w:p>
    <w:sectPr w:rsidR="00D721A2" w:rsidRPr="00394C3A" w:rsidSect="006211C2">
      <w:pgSz w:w="11906" w:h="16838" w:code="9"/>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02E80"/>
    <w:multiLevelType w:val="multilevel"/>
    <w:tmpl w:val="3AB4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EF28FD"/>
    <w:multiLevelType w:val="multilevel"/>
    <w:tmpl w:val="3BB0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7E549E"/>
    <w:multiLevelType w:val="multilevel"/>
    <w:tmpl w:val="CC2E9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CB7F85"/>
    <w:multiLevelType w:val="multilevel"/>
    <w:tmpl w:val="C76A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C3A"/>
    <w:rsid w:val="000150C3"/>
    <w:rsid w:val="0013070E"/>
    <w:rsid w:val="001B3F7F"/>
    <w:rsid w:val="00240149"/>
    <w:rsid w:val="00317DEA"/>
    <w:rsid w:val="00394C3A"/>
    <w:rsid w:val="00441D9B"/>
    <w:rsid w:val="00533B63"/>
    <w:rsid w:val="006211C2"/>
    <w:rsid w:val="006F03B2"/>
    <w:rsid w:val="00784386"/>
    <w:rsid w:val="007A224A"/>
    <w:rsid w:val="007D6BAA"/>
    <w:rsid w:val="009054A0"/>
    <w:rsid w:val="009F708C"/>
    <w:rsid w:val="00A02FE0"/>
    <w:rsid w:val="00AA14BF"/>
    <w:rsid w:val="00AC1716"/>
    <w:rsid w:val="00B43376"/>
    <w:rsid w:val="00D424FA"/>
    <w:rsid w:val="00D721A2"/>
    <w:rsid w:val="00E93C87"/>
    <w:rsid w:val="00FB0C66"/>
    <w:rsid w:val="00FB11A1"/>
    <w:rsid w:val="00FF5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4C3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94C3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4C3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94C3A"/>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394C3A"/>
    <w:rPr>
      <w:color w:val="0000FF"/>
      <w:u w:val="single"/>
    </w:rPr>
  </w:style>
  <w:style w:type="paragraph" w:styleId="NormalWeb">
    <w:name w:val="Normal (Web)"/>
    <w:basedOn w:val="Normal"/>
    <w:uiPriority w:val="99"/>
    <w:semiHidden/>
    <w:unhideWhenUsed/>
    <w:rsid w:val="00394C3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39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94C3A"/>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394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C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4C3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94C3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4C3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94C3A"/>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394C3A"/>
    <w:rPr>
      <w:color w:val="0000FF"/>
      <w:u w:val="single"/>
    </w:rPr>
  </w:style>
  <w:style w:type="paragraph" w:styleId="NormalWeb">
    <w:name w:val="Normal (Web)"/>
    <w:basedOn w:val="Normal"/>
    <w:uiPriority w:val="99"/>
    <w:semiHidden/>
    <w:unhideWhenUsed/>
    <w:rsid w:val="00394C3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39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94C3A"/>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394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C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097508">
      <w:bodyDiv w:val="1"/>
      <w:marLeft w:val="0"/>
      <w:marRight w:val="0"/>
      <w:marTop w:val="0"/>
      <w:marBottom w:val="0"/>
      <w:divBdr>
        <w:top w:val="none" w:sz="0" w:space="0" w:color="auto"/>
        <w:left w:val="none" w:sz="0" w:space="0" w:color="auto"/>
        <w:bottom w:val="none" w:sz="0" w:space="0" w:color="auto"/>
        <w:right w:val="none" w:sz="0" w:space="0" w:color="auto"/>
      </w:divBdr>
      <w:divsChild>
        <w:div w:id="1338077079">
          <w:marLeft w:val="0"/>
          <w:marRight w:val="0"/>
          <w:marTop w:val="0"/>
          <w:marBottom w:val="0"/>
          <w:divBdr>
            <w:top w:val="none" w:sz="0" w:space="0" w:color="auto"/>
            <w:left w:val="none" w:sz="0" w:space="0" w:color="auto"/>
            <w:bottom w:val="none" w:sz="0" w:space="0" w:color="auto"/>
            <w:right w:val="none" w:sz="0" w:space="0" w:color="auto"/>
          </w:divBdr>
          <w:divsChild>
            <w:div w:id="1412117219">
              <w:marLeft w:val="0"/>
              <w:marRight w:val="0"/>
              <w:marTop w:val="0"/>
              <w:marBottom w:val="0"/>
              <w:divBdr>
                <w:top w:val="none" w:sz="0" w:space="0" w:color="auto"/>
                <w:left w:val="none" w:sz="0" w:space="0" w:color="auto"/>
                <w:bottom w:val="none" w:sz="0" w:space="0" w:color="auto"/>
                <w:right w:val="none" w:sz="0" w:space="0" w:color="auto"/>
              </w:divBdr>
            </w:div>
            <w:div w:id="1037051181">
              <w:marLeft w:val="0"/>
              <w:marRight w:val="0"/>
              <w:marTop w:val="0"/>
              <w:marBottom w:val="0"/>
              <w:divBdr>
                <w:top w:val="none" w:sz="0" w:space="0" w:color="auto"/>
                <w:left w:val="none" w:sz="0" w:space="0" w:color="auto"/>
                <w:bottom w:val="none" w:sz="0" w:space="0" w:color="auto"/>
                <w:right w:val="none" w:sz="0" w:space="0" w:color="auto"/>
              </w:divBdr>
            </w:div>
            <w:div w:id="1351107988">
              <w:marLeft w:val="0"/>
              <w:marRight w:val="0"/>
              <w:marTop w:val="0"/>
              <w:marBottom w:val="0"/>
              <w:divBdr>
                <w:top w:val="none" w:sz="0" w:space="0" w:color="auto"/>
                <w:left w:val="none" w:sz="0" w:space="0" w:color="auto"/>
                <w:bottom w:val="none" w:sz="0" w:space="0" w:color="auto"/>
                <w:right w:val="none" w:sz="0" w:space="0" w:color="auto"/>
              </w:divBdr>
            </w:div>
            <w:div w:id="10720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6</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idb</dc:creator>
  <cp:lastModifiedBy>idb</cp:lastModifiedBy>
  <cp:revision>23</cp:revision>
  <dcterms:created xsi:type="dcterms:W3CDTF">2016-03-04T22:43:00Z</dcterms:created>
  <dcterms:modified xsi:type="dcterms:W3CDTF">2016-03-06T17:54:00Z</dcterms:modified>
</cp:coreProperties>
</file>